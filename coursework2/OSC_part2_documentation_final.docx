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884" w:rsidRPr="009E1049" w:rsidRDefault="00D06A24" w:rsidP="009E1049">
      <w:pPr>
        <w:spacing w:line="263" w:lineRule="auto"/>
        <w:pPrChange w:id="0" w:author="Barnabas Forgo" w:date="2015-04-29T00:22:00Z">
          <w:pPr/>
        </w:pPrChange>
      </w:pPr>
      <w:r w:rsidRPr="009E1049">
        <w:t>Please fill in each section of this documentation file with the information which we will need to mark your coursework.</w:t>
      </w:r>
    </w:p>
    <w:p w:rsidR="00D06A24" w:rsidRPr="009E1049" w:rsidRDefault="00D06A24" w:rsidP="009E1049">
      <w:pPr>
        <w:spacing w:line="263" w:lineRule="auto"/>
        <w:rPr>
          <w:rPrChange w:id="1" w:author="Barnabas Forgo" w:date="2015-04-29T00:20:00Z">
            <w:rPr>
              <w:b/>
            </w:rPr>
          </w:rPrChange>
        </w:rPr>
        <w:pPrChange w:id="2" w:author="Barnabas Forgo" w:date="2015-04-29T00:22:00Z">
          <w:pPr/>
        </w:pPrChange>
      </w:pPr>
      <w:r w:rsidRPr="009E1049">
        <w:rPr>
          <w:b/>
        </w:rPr>
        <w:t>Full Name:</w:t>
      </w:r>
      <w:ins w:id="3" w:author="Barnabas Forgo" w:date="2015-04-29T00:12:00Z">
        <w:r w:rsidR="00917A7E" w:rsidRPr="009E1049">
          <w:rPr>
            <w:b/>
            <w:rPrChange w:id="4" w:author="Barnabas Forgo" w:date="2015-04-29T00:20:00Z">
              <w:rPr>
                <w:b/>
                <w:spacing w:val="-2"/>
              </w:rPr>
            </w:rPrChange>
          </w:rPr>
          <w:t xml:space="preserve"> </w:t>
        </w:r>
        <w:r w:rsidR="00917A7E" w:rsidRPr="009E1049">
          <w:rPr>
            <w:rPrChange w:id="5" w:author="Barnabas Forgo" w:date="2015-04-29T00:20:00Z">
              <w:rPr>
                <w:spacing w:val="-2"/>
              </w:rPr>
            </w:rPrChange>
          </w:rPr>
          <w:t>Barnabas Forgo</w:t>
        </w:r>
      </w:ins>
    </w:p>
    <w:p w:rsidR="00D06A24" w:rsidRPr="009E1049" w:rsidRDefault="00D06A24" w:rsidP="009E1049">
      <w:pPr>
        <w:spacing w:line="263" w:lineRule="auto"/>
        <w:rPr>
          <w:rPrChange w:id="6" w:author="Barnabas Forgo" w:date="2015-04-29T00:20:00Z">
            <w:rPr>
              <w:b/>
            </w:rPr>
          </w:rPrChange>
        </w:rPr>
        <w:pPrChange w:id="7" w:author="Barnabas Forgo" w:date="2015-04-29T00:22:00Z">
          <w:pPr/>
        </w:pPrChange>
      </w:pPr>
      <w:r w:rsidRPr="009E1049">
        <w:rPr>
          <w:b/>
          <w:rPrChange w:id="8" w:author="Barnabas Forgo" w:date="2015-04-29T00:20:00Z">
            <w:rPr>
              <w:b/>
            </w:rPr>
          </w:rPrChange>
        </w:rPr>
        <w:t>University Username:</w:t>
      </w:r>
      <w:ins w:id="9" w:author="Barnabas Forgo" w:date="2015-04-29T00:12:00Z">
        <w:r w:rsidR="00917A7E" w:rsidRPr="009E1049">
          <w:rPr>
            <w:b/>
            <w:rPrChange w:id="10" w:author="Barnabas Forgo" w:date="2015-04-29T00:20:00Z">
              <w:rPr>
                <w:b/>
                <w:spacing w:val="-2"/>
              </w:rPr>
            </w:rPrChange>
          </w:rPr>
          <w:t xml:space="preserve"> </w:t>
        </w:r>
        <w:proofErr w:type="spellStart"/>
        <w:r w:rsidR="00917A7E" w:rsidRPr="009E1049">
          <w:rPr>
            <w:rPrChange w:id="11" w:author="Barnabas Forgo" w:date="2015-04-29T00:20:00Z">
              <w:rPr>
                <w:spacing w:val="-2"/>
              </w:rPr>
            </w:rPrChange>
          </w:rPr>
          <w:t>psybf</w:t>
        </w:r>
      </w:ins>
      <w:proofErr w:type="spellEnd"/>
    </w:p>
    <w:p w:rsidR="00D06A24" w:rsidRPr="009E1049" w:rsidRDefault="00D06A24" w:rsidP="009E1049">
      <w:pPr>
        <w:spacing w:line="263" w:lineRule="auto"/>
        <w:rPr>
          <w:rPrChange w:id="12" w:author="Barnabas Forgo" w:date="2015-04-29T00:20:00Z">
            <w:rPr>
              <w:b/>
            </w:rPr>
          </w:rPrChange>
        </w:rPr>
        <w:pPrChange w:id="13" w:author="Barnabas Forgo" w:date="2015-04-29T00:22:00Z">
          <w:pPr/>
        </w:pPrChange>
      </w:pPr>
      <w:r w:rsidRPr="009E1049">
        <w:rPr>
          <w:b/>
          <w:rPrChange w:id="14" w:author="Barnabas Forgo" w:date="2015-04-29T00:20:00Z">
            <w:rPr>
              <w:b/>
            </w:rPr>
          </w:rPrChange>
        </w:rPr>
        <w:t>Computer Science Username:</w:t>
      </w:r>
      <w:ins w:id="15" w:author="Barnabas Forgo" w:date="2015-04-29T00:12:00Z">
        <w:r w:rsidR="00917A7E" w:rsidRPr="009E1049">
          <w:rPr>
            <w:b/>
            <w:rPrChange w:id="16" w:author="Barnabas Forgo" w:date="2015-04-29T00:20:00Z">
              <w:rPr>
                <w:b/>
                <w:spacing w:val="-2"/>
              </w:rPr>
            </w:rPrChange>
          </w:rPr>
          <w:t xml:space="preserve"> </w:t>
        </w:r>
        <w:r w:rsidR="00917A7E" w:rsidRPr="009E1049">
          <w:rPr>
            <w:rPrChange w:id="17" w:author="Barnabas Forgo" w:date="2015-04-29T00:20:00Z">
              <w:rPr>
                <w:spacing w:val="-2"/>
              </w:rPr>
            </w:rPrChange>
          </w:rPr>
          <w:t>bxf03u</w:t>
        </w:r>
      </w:ins>
    </w:p>
    <w:p w:rsidR="00D06A24" w:rsidRPr="009E1049" w:rsidRDefault="00D06A24" w:rsidP="009E1049">
      <w:pPr>
        <w:spacing w:line="263" w:lineRule="auto"/>
        <w:rPr>
          <w:b/>
          <w:rPrChange w:id="18" w:author="Barnabas Forgo" w:date="2015-04-29T00:20:00Z">
            <w:rPr>
              <w:b/>
            </w:rPr>
          </w:rPrChange>
        </w:rPr>
        <w:pPrChange w:id="19" w:author="Barnabas Forgo" w:date="2015-04-29T00:22:00Z">
          <w:pPr/>
        </w:pPrChange>
      </w:pPr>
      <w:r w:rsidRPr="009E1049">
        <w:rPr>
          <w:b/>
          <w:rPrChange w:id="20" w:author="Barnabas Forgo" w:date="2015-04-29T00:20:00Z">
            <w:rPr>
              <w:b/>
            </w:rPr>
          </w:rPrChange>
        </w:rPr>
        <w:t>Are there any special instructions we need in order to get your programs to run?</w:t>
      </w:r>
    </w:p>
    <w:p w:rsidR="00D06A24" w:rsidRPr="009E1049" w:rsidRDefault="00D06A24" w:rsidP="009E1049">
      <w:pPr>
        <w:spacing w:line="263" w:lineRule="auto"/>
        <w:rPr>
          <w:rPrChange w:id="21" w:author="Barnabas Forgo" w:date="2015-04-29T00:20:00Z">
            <w:rPr/>
          </w:rPrChange>
        </w:rPr>
        <w:pPrChange w:id="22" w:author="Barnabas Forgo" w:date="2015-04-29T00:22:00Z">
          <w:pPr/>
        </w:pPrChange>
      </w:pPr>
      <w:del w:id="23" w:author="Barnabas Forgo" w:date="2015-04-28T18:03:00Z">
        <w:r w:rsidRPr="009E1049" w:rsidDel="00774CD2">
          <w:rPr>
            <w:highlight w:val="yellow"/>
            <w:rPrChange w:id="24" w:author="Barnabas Forgo" w:date="2015-04-29T00:20:00Z">
              <w:rPr>
                <w:highlight w:val="yellow"/>
              </w:rPr>
            </w:rPrChange>
          </w:rPr>
          <w:delText>Fill in your answer here please</w:delText>
        </w:r>
      </w:del>
      <w:ins w:id="25" w:author="Barnabas Forgo" w:date="2015-04-28T18:03:00Z">
        <w:r w:rsidR="00774CD2" w:rsidRPr="009E1049">
          <w:rPr>
            <w:rPrChange w:id="26" w:author="Barnabas Forgo" w:date="2015-04-29T00:20:00Z">
              <w:rPr/>
            </w:rPrChange>
          </w:rPr>
          <w:t>Just use the “-</w:t>
        </w:r>
        <w:proofErr w:type="spellStart"/>
        <w:r w:rsidR="00774CD2" w:rsidRPr="009E1049">
          <w:rPr>
            <w:rPrChange w:id="27" w:author="Barnabas Forgo" w:date="2015-04-29T00:20:00Z">
              <w:rPr/>
            </w:rPrChange>
          </w:rPr>
          <w:t>lstdc</w:t>
        </w:r>
        <w:proofErr w:type="spellEnd"/>
        <w:r w:rsidR="00774CD2" w:rsidRPr="009E1049">
          <w:rPr>
            <w:rPrChange w:id="28" w:author="Barnabas Forgo" w:date="2015-04-29T00:20:00Z">
              <w:rPr/>
            </w:rPrChange>
          </w:rPr>
          <w:t>++” flag</w:t>
        </w:r>
      </w:ins>
      <w:ins w:id="29" w:author="Barnabas Forgo" w:date="2015-04-29T00:03:00Z">
        <w:r w:rsidR="00917A7E" w:rsidRPr="009E1049">
          <w:rPr>
            <w:rPrChange w:id="30" w:author="Barnabas Forgo" w:date="2015-04-29T00:20:00Z">
              <w:rPr/>
            </w:rPrChange>
          </w:rPr>
          <w:t xml:space="preserve"> when compiling</w:t>
        </w:r>
      </w:ins>
      <w:ins w:id="31" w:author="Barnabas Forgo" w:date="2015-04-28T18:03:00Z">
        <w:r w:rsidR="00774CD2" w:rsidRPr="009E1049">
          <w:rPr>
            <w:rPrChange w:id="32" w:author="Barnabas Forgo" w:date="2015-04-29T00:20:00Z">
              <w:rPr/>
            </w:rPrChange>
          </w:rPr>
          <w:t xml:space="preserve"> to link the standard C++ library.</w:t>
        </w:r>
      </w:ins>
    </w:p>
    <w:p w:rsidR="00D06A24" w:rsidRPr="009E1049" w:rsidRDefault="00D06A24" w:rsidP="009E1049">
      <w:pPr>
        <w:spacing w:line="263" w:lineRule="auto"/>
        <w:rPr>
          <w:b/>
          <w:rPrChange w:id="33" w:author="Barnabas Forgo" w:date="2015-04-29T00:20:00Z">
            <w:rPr>
              <w:b/>
            </w:rPr>
          </w:rPrChange>
        </w:rPr>
        <w:pPrChange w:id="34" w:author="Barnabas Forgo" w:date="2015-04-29T00:22:00Z">
          <w:pPr/>
        </w:pPrChange>
      </w:pPr>
      <w:r w:rsidRPr="009E1049">
        <w:rPr>
          <w:b/>
          <w:rPrChange w:id="35" w:author="Barnabas Forgo" w:date="2015-04-29T00:20:00Z">
            <w:rPr>
              <w:b/>
            </w:rPr>
          </w:rPrChange>
        </w:rPr>
        <w:t>What problems do you currently know about</w:t>
      </w:r>
      <w:r w:rsidR="00753B3C" w:rsidRPr="009E1049">
        <w:rPr>
          <w:b/>
          <w:rPrChange w:id="36" w:author="Barnabas Forgo" w:date="2015-04-29T00:20:00Z">
            <w:rPr>
              <w:b/>
            </w:rPr>
          </w:rPrChange>
        </w:rPr>
        <w:t xml:space="preserve"> </w:t>
      </w:r>
      <w:r w:rsidRPr="009E1049">
        <w:rPr>
          <w:b/>
          <w:rPrChange w:id="37" w:author="Barnabas Forgo" w:date="2015-04-29T00:20:00Z">
            <w:rPr>
              <w:b/>
            </w:rPr>
          </w:rPrChange>
        </w:rPr>
        <w:t>your programs?</w:t>
      </w:r>
    </w:p>
    <w:p w:rsidR="00D06A24" w:rsidRPr="009E1049" w:rsidRDefault="00D06A24" w:rsidP="009E1049">
      <w:pPr>
        <w:spacing w:line="263" w:lineRule="auto"/>
        <w:rPr>
          <w:rPrChange w:id="38" w:author="Barnabas Forgo" w:date="2015-04-29T00:20:00Z">
            <w:rPr/>
          </w:rPrChange>
        </w:rPr>
        <w:pPrChange w:id="39" w:author="Barnabas Forgo" w:date="2015-04-29T00:22:00Z">
          <w:pPr/>
        </w:pPrChange>
      </w:pPr>
      <w:del w:id="40" w:author="Barnabas Forgo" w:date="2015-04-28T18:04:00Z">
        <w:r w:rsidRPr="009E1049" w:rsidDel="00774CD2">
          <w:rPr>
            <w:highlight w:val="yellow"/>
            <w:rPrChange w:id="41" w:author="Barnabas Forgo" w:date="2015-04-29T00:20:00Z">
              <w:rPr>
                <w:highlight w:val="yellow"/>
              </w:rPr>
            </w:rPrChange>
          </w:rPr>
          <w:delText>Fill in your answer here please</w:delText>
        </w:r>
      </w:del>
      <w:ins w:id="42" w:author="Barnabas Forgo" w:date="2015-04-28T18:04:00Z">
        <w:r w:rsidR="00774CD2" w:rsidRPr="009E1049">
          <w:rPr>
            <w:rPrChange w:id="43" w:author="Barnabas Forgo" w:date="2015-04-29T00:20:00Z">
              <w:rPr/>
            </w:rPrChange>
          </w:rPr>
          <w:t>No known problems.</w:t>
        </w:r>
      </w:ins>
    </w:p>
    <w:p w:rsidR="00D06A24" w:rsidRPr="009E1049" w:rsidRDefault="00D06A24" w:rsidP="009E1049">
      <w:pPr>
        <w:spacing w:line="263" w:lineRule="auto"/>
        <w:rPr>
          <w:b/>
          <w:rPrChange w:id="44" w:author="Barnabas Forgo" w:date="2015-04-29T00:20:00Z">
            <w:rPr>
              <w:b/>
            </w:rPr>
          </w:rPrChange>
        </w:rPr>
        <w:pPrChange w:id="45" w:author="Barnabas Forgo" w:date="2015-04-29T00:22:00Z">
          <w:pPr/>
        </w:pPrChange>
      </w:pPr>
      <w:r w:rsidRPr="009E1049">
        <w:rPr>
          <w:b/>
          <w:rPrChange w:id="46" w:author="Barnabas Forgo" w:date="2015-04-29T00:20:00Z">
            <w:rPr>
              <w:b/>
            </w:rPr>
          </w:rPrChange>
        </w:rPr>
        <w:t xml:space="preserve">Requirement </w:t>
      </w:r>
      <w:r w:rsidR="00204B46" w:rsidRPr="009E1049">
        <w:rPr>
          <w:b/>
          <w:rPrChange w:id="47" w:author="Barnabas Forgo" w:date="2015-04-29T00:20:00Z">
            <w:rPr>
              <w:b/>
            </w:rPr>
          </w:rPrChange>
        </w:rPr>
        <w:t>1</w:t>
      </w:r>
      <w:r w:rsidRPr="009E1049">
        <w:rPr>
          <w:b/>
          <w:rPrChange w:id="48" w:author="Barnabas Forgo" w:date="2015-04-29T00:20:00Z">
            <w:rPr>
              <w:b/>
            </w:rPr>
          </w:rPrChange>
        </w:rPr>
        <w:t xml:space="preserve">: </w:t>
      </w:r>
    </w:p>
    <w:p w:rsidR="00E5245E" w:rsidRPr="009E1049" w:rsidRDefault="00E5245E" w:rsidP="009E1049">
      <w:pPr>
        <w:spacing w:line="263" w:lineRule="auto"/>
        <w:rPr>
          <w:rPrChange w:id="49" w:author="Barnabas Forgo" w:date="2015-04-29T00:20:00Z">
            <w:rPr/>
          </w:rPrChange>
        </w:rPr>
        <w:pPrChange w:id="50" w:author="Barnabas Forgo" w:date="2015-04-29T00:22:00Z">
          <w:pPr/>
        </w:pPrChange>
      </w:pPr>
      <w:r w:rsidRPr="009E1049">
        <w:rPr>
          <w:rPrChange w:id="51" w:author="Barnabas Forgo" w:date="2015-04-29T00:20:00Z">
            <w:rPr/>
          </w:rPrChange>
        </w:rPr>
        <w:t>Comment on how you generated the exact number of child processes, and</w:t>
      </w:r>
      <w:r w:rsidR="00753B3C" w:rsidRPr="009E1049">
        <w:rPr>
          <w:rPrChange w:id="52" w:author="Barnabas Forgo" w:date="2015-04-29T00:20:00Z">
            <w:rPr/>
          </w:rPrChange>
        </w:rPr>
        <w:t>,</w:t>
      </w:r>
      <w:r w:rsidRPr="009E1049">
        <w:rPr>
          <w:rPrChange w:id="53" w:author="Barnabas Forgo" w:date="2015-04-29T00:20:00Z">
            <w:rPr/>
          </w:rPrChange>
        </w:rPr>
        <w:t xml:space="preserve"> if more processes are generated, what causes it</w:t>
      </w:r>
    </w:p>
    <w:p w:rsidR="00E5245E" w:rsidRPr="009E1049" w:rsidDel="00841F59" w:rsidRDefault="00841F59" w:rsidP="009E1049">
      <w:pPr>
        <w:spacing w:line="263" w:lineRule="auto"/>
        <w:rPr>
          <w:del w:id="54" w:author="Barnabas Forgo" w:date="2015-04-28T18:18:00Z"/>
          <w:rPrChange w:id="55" w:author="Barnabas Forgo" w:date="2015-04-29T00:20:00Z">
            <w:rPr>
              <w:del w:id="56" w:author="Barnabas Forgo" w:date="2015-04-28T18:18:00Z"/>
            </w:rPr>
          </w:rPrChange>
        </w:rPr>
        <w:pPrChange w:id="57" w:author="Barnabas Forgo" w:date="2015-04-29T00:22:00Z">
          <w:pPr/>
        </w:pPrChange>
      </w:pPr>
      <w:ins w:id="58" w:author="Barnabas Forgo" w:date="2015-04-28T18:18:00Z">
        <w:r w:rsidRPr="009E1049">
          <w:rPr>
            <w:rPrChange w:id="59" w:author="Barnabas Forgo" w:date="2015-04-29T00:20:00Z">
              <w:rPr>
                <w:highlight w:val="yellow"/>
              </w:rPr>
            </w:rPrChange>
          </w:rPr>
          <w:t>A</w:t>
        </w:r>
      </w:ins>
      <w:ins w:id="60" w:author="Barnabas Forgo" w:date="2015-04-28T18:19:00Z">
        <w:r w:rsidRPr="009E1049">
          <w:rPr>
            <w:rPrChange w:id="61" w:author="Barnabas Forgo" w:date="2015-04-29T00:20:00Z">
              <w:rPr/>
            </w:rPrChange>
          </w:rPr>
          <w:t xml:space="preserve"> simple for loop is used. Its max value is set by the #defined constant, NUMBER_OF_PROCESSES. </w:t>
        </w:r>
      </w:ins>
      <w:del w:id="62" w:author="Barnabas Forgo" w:date="2015-04-28T18:18:00Z">
        <w:r w:rsidR="00E5245E" w:rsidRPr="009E1049" w:rsidDel="00841F59">
          <w:rPr>
            <w:rPrChange w:id="63" w:author="Barnabas Forgo" w:date="2015-04-29T00:20:00Z">
              <w:rPr>
                <w:highlight w:val="yellow"/>
              </w:rPr>
            </w:rPrChange>
          </w:rPr>
          <w:delText>Fill in your answer here please</w:delText>
        </w:r>
      </w:del>
    </w:p>
    <w:p w:rsidR="00841F59" w:rsidRPr="009E1049" w:rsidRDefault="00841F59" w:rsidP="009E1049">
      <w:pPr>
        <w:spacing w:line="263" w:lineRule="auto"/>
        <w:rPr>
          <w:ins w:id="64" w:author="Barnabas Forgo" w:date="2015-04-28T18:18:00Z"/>
          <w:rPrChange w:id="65" w:author="Barnabas Forgo" w:date="2015-04-29T00:20:00Z">
            <w:rPr>
              <w:ins w:id="66" w:author="Barnabas Forgo" w:date="2015-04-28T18:18:00Z"/>
            </w:rPr>
          </w:rPrChange>
        </w:rPr>
        <w:pPrChange w:id="67" w:author="Barnabas Forgo" w:date="2015-04-29T00:22:00Z">
          <w:pPr/>
        </w:pPrChange>
      </w:pPr>
    </w:p>
    <w:p w:rsidR="00D06A24" w:rsidRPr="009E1049" w:rsidRDefault="00204B46" w:rsidP="009E1049">
      <w:pPr>
        <w:spacing w:line="263" w:lineRule="auto"/>
        <w:rPr>
          <w:b/>
          <w:rPrChange w:id="68" w:author="Barnabas Forgo" w:date="2015-04-29T00:20:00Z">
            <w:rPr>
              <w:b/>
            </w:rPr>
          </w:rPrChange>
        </w:rPr>
        <w:pPrChange w:id="69" w:author="Barnabas Forgo" w:date="2015-04-29T00:22:00Z">
          <w:pPr/>
        </w:pPrChange>
      </w:pPr>
      <w:r w:rsidRPr="009E1049">
        <w:rPr>
          <w:b/>
          <w:rPrChange w:id="70" w:author="Barnabas Forgo" w:date="2015-04-29T00:20:00Z">
            <w:rPr>
              <w:b/>
            </w:rPr>
          </w:rPrChange>
        </w:rPr>
        <w:t>Requirement 2</w:t>
      </w:r>
      <w:r w:rsidR="00D06A24" w:rsidRPr="009E1049">
        <w:rPr>
          <w:b/>
          <w:rPrChange w:id="71" w:author="Barnabas Forgo" w:date="2015-04-29T00:20:00Z">
            <w:rPr>
              <w:b/>
            </w:rPr>
          </w:rPrChange>
        </w:rPr>
        <w:t>:</w:t>
      </w:r>
    </w:p>
    <w:p w:rsidR="00D06A24" w:rsidRPr="009E1049" w:rsidRDefault="00E5245E" w:rsidP="009E1049">
      <w:pPr>
        <w:spacing w:line="263" w:lineRule="auto"/>
        <w:rPr>
          <w:rPrChange w:id="72" w:author="Barnabas Forgo" w:date="2015-04-29T00:20:00Z">
            <w:rPr/>
          </w:rPrChange>
        </w:rPr>
        <w:pPrChange w:id="73" w:author="Barnabas Forgo" w:date="2015-04-29T00:22:00Z">
          <w:pPr/>
        </w:pPrChange>
      </w:pPr>
      <w:r w:rsidRPr="009E1049">
        <w:rPr>
          <w:rPrChange w:id="74" w:author="Barnabas Forgo" w:date="2015-04-29T00:20:00Z">
            <w:rPr/>
          </w:rPrChange>
        </w:rPr>
        <w:t>Comment on how you made the parent process (and only the parent process) wait for the child processes to finish</w:t>
      </w:r>
      <w:r w:rsidR="000F563F" w:rsidRPr="009E1049">
        <w:rPr>
          <w:rPrChange w:id="75" w:author="Barnabas Forgo" w:date="2015-04-29T00:20:00Z">
            <w:rPr/>
          </w:rPrChange>
        </w:rPr>
        <w:t xml:space="preserve"> (whil</w:t>
      </w:r>
      <w:r w:rsidR="00753B3C" w:rsidRPr="009E1049">
        <w:rPr>
          <w:rPrChange w:id="76" w:author="Barnabas Forgo" w:date="2015-04-29T00:20:00Z">
            <w:rPr/>
          </w:rPrChange>
        </w:rPr>
        <w:t>e</w:t>
      </w:r>
      <w:r w:rsidR="000F563F" w:rsidRPr="009E1049">
        <w:rPr>
          <w:rPrChange w:id="77" w:author="Barnabas Forgo" w:date="2015-04-29T00:20:00Z">
            <w:rPr/>
          </w:rPrChange>
        </w:rPr>
        <w:t xml:space="preserve"> all processes can run in parallel)</w:t>
      </w:r>
    </w:p>
    <w:p w:rsidR="00E5245E" w:rsidRPr="009E1049" w:rsidRDefault="00E5245E" w:rsidP="009E1049">
      <w:pPr>
        <w:spacing w:line="263" w:lineRule="auto"/>
        <w:rPr>
          <w:rPrChange w:id="78" w:author="Barnabas Forgo" w:date="2015-04-29T00:20:00Z">
            <w:rPr/>
          </w:rPrChange>
        </w:rPr>
        <w:pPrChange w:id="79" w:author="Barnabas Forgo" w:date="2015-04-29T00:22:00Z">
          <w:pPr/>
        </w:pPrChange>
      </w:pPr>
      <w:del w:id="80" w:author="Barnabas Forgo" w:date="2015-04-28T18:21:00Z">
        <w:r w:rsidRPr="009E1049" w:rsidDel="00841F59">
          <w:rPr>
            <w:highlight w:val="yellow"/>
            <w:rPrChange w:id="81" w:author="Barnabas Forgo" w:date="2015-04-29T00:20:00Z">
              <w:rPr>
                <w:highlight w:val="yellow"/>
              </w:rPr>
            </w:rPrChange>
          </w:rPr>
          <w:delText>Fill in your answer here please</w:delText>
        </w:r>
      </w:del>
      <w:ins w:id="82" w:author="Barnabas Forgo" w:date="2015-04-28T18:21:00Z">
        <w:r w:rsidR="00841F59" w:rsidRPr="009E1049">
          <w:rPr>
            <w:rPrChange w:id="83" w:author="Barnabas Forgo" w:date="2015-04-29T00:20:00Z">
              <w:rPr/>
            </w:rPrChange>
          </w:rPr>
          <w:t xml:space="preserve">After all children processes are created the parent exits </w:t>
        </w:r>
        <w:proofErr w:type="gramStart"/>
        <w:r w:rsidR="00841F59" w:rsidRPr="009E1049">
          <w:rPr>
            <w:rPrChange w:id="84" w:author="Barnabas Forgo" w:date="2015-04-29T00:20:00Z">
              <w:rPr/>
            </w:rPrChange>
          </w:rPr>
          <w:t>the for</w:t>
        </w:r>
        <w:proofErr w:type="gramEnd"/>
        <w:r w:rsidR="00841F59" w:rsidRPr="009E1049">
          <w:rPr>
            <w:rPrChange w:id="85" w:author="Barnabas Forgo" w:date="2015-04-29T00:20:00Z">
              <w:rPr/>
            </w:rPrChange>
          </w:rPr>
          <w:t xml:space="preserve"> loop</w:t>
        </w:r>
      </w:ins>
      <w:ins w:id="86" w:author="Barnabas Forgo" w:date="2015-04-28T18:22:00Z">
        <w:r w:rsidR="00841F59" w:rsidRPr="009E1049">
          <w:rPr>
            <w:rPrChange w:id="87" w:author="Barnabas Forgo" w:date="2015-04-29T00:20:00Z">
              <w:rPr/>
            </w:rPrChange>
          </w:rPr>
          <w:t xml:space="preserve"> and enters a while loop</w:t>
        </w:r>
      </w:ins>
      <w:ins w:id="88" w:author="Barnabas Forgo" w:date="2015-04-28T18:23:00Z">
        <w:r w:rsidR="00841F59" w:rsidRPr="009E1049">
          <w:rPr>
            <w:rPrChange w:id="89" w:author="Barnabas Forgo" w:date="2015-04-29T00:20:00Z">
              <w:rPr/>
            </w:rPrChange>
          </w:rPr>
          <w:t xml:space="preserve">. The loop condition is </w:t>
        </w:r>
      </w:ins>
      <w:ins w:id="90" w:author="Barnabas Forgo" w:date="2015-04-28T18:24:00Z">
        <w:r w:rsidR="00841F59" w:rsidRPr="009E1049">
          <w:rPr>
            <w:rPrChange w:id="91" w:author="Barnabas Forgo" w:date="2015-04-29T00:20:00Z">
              <w:rPr/>
            </w:rPrChange>
          </w:rPr>
          <w:t>“-</w:t>
        </w:r>
        <w:proofErr w:type="gramStart"/>
        <w:r w:rsidR="00841F59" w:rsidRPr="009E1049">
          <w:rPr>
            <w:rPrChange w:id="92" w:author="Barnabas Forgo" w:date="2015-04-29T00:20:00Z">
              <w:rPr/>
            </w:rPrChange>
          </w:rPr>
          <w:t>1 !</w:t>
        </w:r>
        <w:proofErr w:type="gramEnd"/>
        <w:r w:rsidR="00841F59" w:rsidRPr="009E1049">
          <w:rPr>
            <w:rPrChange w:id="93" w:author="Barnabas Forgo" w:date="2015-04-29T00:20:00Z">
              <w:rPr/>
            </w:rPrChange>
          </w:rPr>
          <w:t>= (</w:t>
        </w:r>
        <w:proofErr w:type="spellStart"/>
        <w:r w:rsidR="00841F59" w:rsidRPr="009E1049">
          <w:rPr>
            <w:rPrChange w:id="94" w:author="Barnabas Forgo" w:date="2015-04-29T00:20:00Z">
              <w:rPr/>
            </w:rPrChange>
          </w:rPr>
          <w:t>pid</w:t>
        </w:r>
        <w:proofErr w:type="spellEnd"/>
        <w:r w:rsidR="00841F59" w:rsidRPr="009E1049">
          <w:rPr>
            <w:rPrChange w:id="95" w:author="Barnabas Forgo" w:date="2015-04-29T00:20:00Z">
              <w:rPr/>
            </w:rPrChange>
          </w:rPr>
          <w:t xml:space="preserve"> = </w:t>
        </w:r>
        <w:proofErr w:type="spellStart"/>
        <w:r w:rsidR="00841F59" w:rsidRPr="009E1049">
          <w:rPr>
            <w:rPrChange w:id="96" w:author="Barnabas Forgo" w:date="2015-04-29T00:20:00Z">
              <w:rPr/>
            </w:rPrChange>
          </w:rPr>
          <w:t>waitpid</w:t>
        </w:r>
        <w:proofErr w:type="spellEnd"/>
        <w:r w:rsidR="00841F59" w:rsidRPr="009E1049">
          <w:rPr>
            <w:rPrChange w:id="97" w:author="Barnabas Forgo" w:date="2015-04-29T00:20:00Z">
              <w:rPr/>
            </w:rPrChange>
          </w:rPr>
          <w:t xml:space="preserve">(-1, &amp;status, WUNTRACED))”. </w:t>
        </w:r>
        <w:proofErr w:type="spellStart"/>
        <w:r w:rsidR="00841F59" w:rsidRPr="009E1049">
          <w:rPr>
            <w:rPrChange w:id="98" w:author="Barnabas Forgo" w:date="2015-04-29T00:20:00Z">
              <w:rPr/>
            </w:rPrChange>
          </w:rPr>
          <w:t>waitpid</w:t>
        </w:r>
        <w:proofErr w:type="spellEnd"/>
        <w:r w:rsidR="00841F59" w:rsidRPr="009E1049">
          <w:rPr>
            <w:rPrChange w:id="99" w:author="Barnabas Forgo" w:date="2015-04-29T00:20:00Z">
              <w:rPr/>
            </w:rPrChange>
          </w:rPr>
          <w:t xml:space="preserve">(-1,…) means wait for any children process to end, it’s return value is saved to </w:t>
        </w:r>
        <w:proofErr w:type="spellStart"/>
        <w:r w:rsidR="00841F59" w:rsidRPr="009E1049">
          <w:rPr>
            <w:rPrChange w:id="100" w:author="Barnabas Forgo" w:date="2015-04-29T00:20:00Z">
              <w:rPr/>
            </w:rPrChange>
          </w:rPr>
          <w:t>pid</w:t>
        </w:r>
        <w:proofErr w:type="spellEnd"/>
        <w:r w:rsidR="00841F59" w:rsidRPr="009E1049">
          <w:rPr>
            <w:rPrChange w:id="101" w:author="Barnabas Forgo" w:date="2015-04-29T00:20:00Z">
              <w:rPr/>
            </w:rPrChange>
          </w:rPr>
          <w:t xml:space="preserve">, and </w:t>
        </w:r>
      </w:ins>
      <w:ins w:id="102" w:author="Barnabas Forgo" w:date="2015-04-28T18:25:00Z">
        <w:r w:rsidR="00841F59" w:rsidRPr="009E1049">
          <w:rPr>
            <w:rPrChange w:id="103" w:author="Barnabas Forgo" w:date="2015-04-29T00:20:00Z">
              <w:rPr/>
            </w:rPrChange>
          </w:rPr>
          <w:t>if that is not -1 (meaning not waiting for anything else) it stays in the loop</w:t>
        </w:r>
      </w:ins>
      <w:ins w:id="104" w:author="Barnabas Forgo" w:date="2015-04-29T00:04:00Z">
        <w:r w:rsidR="00917A7E" w:rsidRPr="009E1049">
          <w:rPr>
            <w:rPrChange w:id="105" w:author="Barnabas Forgo" w:date="2015-04-29T00:20:00Z">
              <w:rPr/>
            </w:rPrChange>
          </w:rPr>
          <w:t xml:space="preserve"> (waiting for the next process to end)</w:t>
        </w:r>
      </w:ins>
      <w:ins w:id="106" w:author="Barnabas Forgo" w:date="2015-04-28T18:25:00Z">
        <w:r w:rsidR="00841F59" w:rsidRPr="009E1049">
          <w:rPr>
            <w:rPrChange w:id="107" w:author="Barnabas Forgo" w:date="2015-04-29T00:20:00Z">
              <w:rPr/>
            </w:rPrChange>
          </w:rPr>
          <w:t>.</w:t>
        </w:r>
      </w:ins>
    </w:p>
    <w:p w:rsidR="00D06A24" w:rsidRPr="009E1049" w:rsidRDefault="00204B46" w:rsidP="009E1049">
      <w:pPr>
        <w:spacing w:line="263" w:lineRule="auto"/>
        <w:rPr>
          <w:b/>
          <w:rPrChange w:id="108" w:author="Barnabas Forgo" w:date="2015-04-29T00:20:00Z">
            <w:rPr>
              <w:b/>
            </w:rPr>
          </w:rPrChange>
        </w:rPr>
        <w:pPrChange w:id="109" w:author="Barnabas Forgo" w:date="2015-04-29T00:22:00Z">
          <w:pPr/>
        </w:pPrChange>
      </w:pPr>
      <w:r w:rsidRPr="009E1049">
        <w:rPr>
          <w:b/>
          <w:rPrChange w:id="110" w:author="Barnabas Forgo" w:date="2015-04-29T00:20:00Z">
            <w:rPr>
              <w:b/>
            </w:rPr>
          </w:rPrChange>
        </w:rPr>
        <w:t>Requirement 3</w:t>
      </w:r>
      <w:r w:rsidR="00D06A24" w:rsidRPr="009E1049">
        <w:rPr>
          <w:b/>
          <w:rPrChange w:id="111" w:author="Barnabas Forgo" w:date="2015-04-29T00:20:00Z">
            <w:rPr>
              <w:b/>
            </w:rPr>
          </w:rPrChange>
        </w:rPr>
        <w:t>:</w:t>
      </w:r>
    </w:p>
    <w:p w:rsidR="00A26A34" w:rsidRPr="009E1049" w:rsidRDefault="00A26A34" w:rsidP="009E1049">
      <w:pPr>
        <w:spacing w:line="263" w:lineRule="auto"/>
        <w:rPr>
          <w:rPrChange w:id="112" w:author="Barnabas Forgo" w:date="2015-04-29T00:20:00Z">
            <w:rPr/>
          </w:rPrChange>
        </w:rPr>
        <w:pPrChange w:id="113" w:author="Barnabas Forgo" w:date="2015-04-29T00:22:00Z">
          <w:pPr/>
        </w:pPrChange>
      </w:pPr>
      <w:r w:rsidRPr="009E1049">
        <w:rPr>
          <w:rPrChange w:id="114" w:author="Barnabas Forgo" w:date="2015-04-29T00:20:00Z">
            <w:rPr/>
          </w:rPrChange>
        </w:rPr>
        <w:t xml:space="preserve">General comments: </w:t>
      </w:r>
      <w:ins w:id="115" w:author="Barnabas Forgo" w:date="2015-04-28T18:36:00Z">
        <w:r w:rsidR="00115C2F" w:rsidRPr="009E1049">
          <w:rPr>
            <w:rPrChange w:id="116" w:author="Barnabas Forgo" w:date="2015-04-29T00:20:00Z">
              <w:rPr/>
            </w:rPrChange>
          </w:rPr>
          <w:t>The output shows that the processes were switched randomly</w:t>
        </w:r>
      </w:ins>
      <w:ins w:id="117" w:author="Barnabas Forgo" w:date="2015-04-28T23:47:00Z">
        <w:r w:rsidR="00115C2F" w:rsidRPr="009E1049">
          <w:rPr>
            <w:rPrChange w:id="118" w:author="Barnabas Forgo" w:date="2015-04-29T00:20:00Z">
              <w:rPr/>
            </w:rPrChange>
          </w:rPr>
          <w:t>, some getting more time than the others</w:t>
        </w:r>
      </w:ins>
      <w:ins w:id="119" w:author="Barnabas Forgo" w:date="2015-04-28T18:36:00Z">
        <w:r w:rsidR="00115C2F" w:rsidRPr="009E1049">
          <w:rPr>
            <w:rPrChange w:id="120" w:author="Barnabas Forgo" w:date="2015-04-29T00:20:00Z">
              <w:rPr/>
            </w:rPrChange>
          </w:rPr>
          <w:t xml:space="preserve">. This might be caused by other processes having higher priorities (for example when </w:t>
        </w:r>
      </w:ins>
      <w:ins w:id="121" w:author="Barnabas Forgo" w:date="2015-04-28T23:48:00Z">
        <w:r w:rsidR="00115C2F" w:rsidRPr="009E1049">
          <w:rPr>
            <w:rPrChange w:id="122" w:author="Barnabas Forgo" w:date="2015-04-29T00:20:00Z">
              <w:rPr/>
            </w:rPrChange>
          </w:rPr>
          <w:t xml:space="preserve">no process was switched to for a long time). </w:t>
        </w:r>
      </w:ins>
      <w:del w:id="123" w:author="Barnabas Forgo" w:date="2015-04-28T18:36:00Z">
        <w:r w:rsidRPr="009E1049" w:rsidDel="00925229">
          <w:rPr>
            <w:highlight w:val="yellow"/>
            <w:rPrChange w:id="124" w:author="Barnabas Forgo" w:date="2015-04-29T00:20:00Z">
              <w:rPr>
                <w:highlight w:val="yellow"/>
              </w:rPr>
            </w:rPrChange>
          </w:rPr>
          <w:delText>Fill in your answer here please</w:delText>
        </w:r>
      </w:del>
      <w:ins w:id="125" w:author="Barnabas Forgo" w:date="2015-04-28T23:50:00Z">
        <w:r w:rsidR="00115C2F" w:rsidRPr="009E1049">
          <w:rPr>
            <w:rPrChange w:id="126" w:author="Barnabas Forgo" w:date="2015-04-29T00:20:00Z">
              <w:rPr/>
            </w:rPrChange>
          </w:rPr>
          <w:t>Over several runs though it was apparent that this is just an anomaly; each time a different process got a little bit more or less time on the CPU.</w:t>
        </w:r>
      </w:ins>
    </w:p>
    <w:p w:rsidR="00D06A24" w:rsidRPr="009E1049" w:rsidRDefault="00E808CB" w:rsidP="009E1049">
      <w:pPr>
        <w:spacing w:line="263" w:lineRule="auto"/>
        <w:rPr>
          <w:rPrChange w:id="127" w:author="Barnabas Forgo" w:date="2015-04-29T00:20:00Z">
            <w:rPr/>
          </w:rPrChange>
        </w:rPr>
        <w:pPrChange w:id="128" w:author="Barnabas Forgo" w:date="2015-04-29T00:22:00Z">
          <w:pPr/>
        </w:pPrChange>
      </w:pPr>
      <w:r w:rsidRPr="009E1049">
        <w:rPr>
          <w:rPrChange w:id="129" w:author="Barnabas Forgo" w:date="2015-04-29T00:20:00Z">
            <w:rPr/>
          </w:rPrChange>
        </w:rPr>
        <w:t>Comment on how the time tracking was implemented, what data structure</w:t>
      </w:r>
      <w:r w:rsidR="00753B3C" w:rsidRPr="009E1049">
        <w:rPr>
          <w:rPrChange w:id="130" w:author="Barnabas Forgo" w:date="2015-04-29T00:20:00Z">
            <w:rPr/>
          </w:rPrChange>
        </w:rPr>
        <w:t>s</w:t>
      </w:r>
      <w:r w:rsidRPr="009E1049">
        <w:rPr>
          <w:rPrChange w:id="131" w:author="Barnabas Forgo" w:date="2015-04-29T00:20:00Z">
            <w:rPr/>
          </w:rPrChange>
        </w:rPr>
        <w:t xml:space="preserve"> you used, how synchronisation is guaranteed (if at all required), and how you pass on the base time between the parent and the child processes</w:t>
      </w:r>
    </w:p>
    <w:p w:rsidR="00A26A34" w:rsidRPr="009E1049" w:rsidRDefault="00A26A34" w:rsidP="009E1049">
      <w:pPr>
        <w:spacing w:line="263" w:lineRule="auto"/>
        <w:rPr>
          <w:ins w:id="132" w:author="Barnabas Forgo" w:date="2015-04-28T18:37:00Z"/>
          <w:rPrChange w:id="133" w:author="Barnabas Forgo" w:date="2015-04-29T00:20:00Z">
            <w:rPr>
              <w:ins w:id="134" w:author="Barnabas Forgo" w:date="2015-04-28T18:37:00Z"/>
            </w:rPr>
          </w:rPrChange>
        </w:rPr>
        <w:pPrChange w:id="135" w:author="Barnabas Forgo" w:date="2015-04-29T00:22:00Z">
          <w:pPr/>
        </w:pPrChange>
      </w:pPr>
      <w:del w:id="136" w:author="Barnabas Forgo" w:date="2015-04-28T18:28:00Z">
        <w:r w:rsidRPr="009E1049" w:rsidDel="00925229">
          <w:rPr>
            <w:highlight w:val="yellow"/>
            <w:rPrChange w:id="137" w:author="Barnabas Forgo" w:date="2015-04-29T00:20:00Z">
              <w:rPr>
                <w:highlight w:val="yellow"/>
              </w:rPr>
            </w:rPrChange>
          </w:rPr>
          <w:delText>Fill in your answer here please</w:delText>
        </w:r>
      </w:del>
      <w:ins w:id="138" w:author="Barnabas Forgo" w:date="2015-04-28T18:29:00Z">
        <w:r w:rsidR="00925229" w:rsidRPr="009E1049">
          <w:rPr>
            <w:rPrChange w:id="139" w:author="Barnabas Forgo" w:date="2015-04-29T00:20:00Z">
              <w:rPr/>
            </w:rPrChange>
          </w:rPr>
          <w:t xml:space="preserve">A file mapped, shared </w:t>
        </w:r>
        <w:proofErr w:type="spellStart"/>
        <w:r w:rsidR="00925229" w:rsidRPr="009E1049">
          <w:rPr>
            <w:rPrChange w:id="140" w:author="Barnabas Forgo" w:date="2015-04-29T00:20:00Z">
              <w:rPr/>
            </w:rPrChange>
          </w:rPr>
          <w:t>int</w:t>
        </w:r>
        <w:proofErr w:type="spellEnd"/>
        <w:r w:rsidR="00925229" w:rsidRPr="009E1049">
          <w:rPr>
            <w:rPrChange w:id="141" w:author="Barnabas Forgo" w:date="2015-04-29T00:20:00Z">
              <w:rPr/>
            </w:rPrChange>
          </w:rPr>
          <w:t xml:space="preserve"> array was created in main</w:t>
        </w:r>
        <w:r w:rsidR="00917A7E" w:rsidRPr="009E1049">
          <w:rPr>
            <w:rPrChange w:id="142" w:author="Barnabas Forgo" w:date="2015-04-29T00:20:00Z">
              <w:rPr/>
            </w:rPrChange>
          </w:rPr>
          <w:t xml:space="preserve"> with a</w:t>
        </w:r>
        <w:r w:rsidR="00925229" w:rsidRPr="009E1049">
          <w:rPr>
            <w:rPrChange w:id="143" w:author="Barnabas Forgo" w:date="2015-04-29T00:20:00Z">
              <w:rPr/>
            </w:rPrChange>
          </w:rPr>
          <w:t xml:space="preserve"> size of NUMBER_OF_PROCESSES * MAX_EXPERIMENT_DURATION. </w:t>
        </w:r>
      </w:ins>
      <w:ins w:id="144" w:author="Barnabas Forgo" w:date="2015-04-28T18:30:00Z">
        <w:r w:rsidR="00925229" w:rsidRPr="009E1049">
          <w:rPr>
            <w:rPrChange w:id="145" w:author="Barnabas Forgo" w:date="2015-04-29T00:20:00Z">
              <w:rPr/>
            </w:rPrChange>
          </w:rPr>
          <w:t xml:space="preserve">Then the run-times were logged </w:t>
        </w:r>
      </w:ins>
      <w:ins w:id="146" w:author="Barnabas Forgo" w:date="2015-04-28T18:31:00Z">
        <w:r w:rsidR="00925229" w:rsidRPr="009E1049">
          <w:rPr>
            <w:rPrChange w:id="147" w:author="Barnabas Forgo" w:date="2015-04-29T00:20:00Z">
              <w:rPr/>
            </w:rPrChange>
          </w:rPr>
          <w:t xml:space="preserve">with </w:t>
        </w:r>
        <w:proofErr w:type="spellStart"/>
        <w:proofErr w:type="gramStart"/>
        <w:r w:rsidR="00925229" w:rsidRPr="009E1049">
          <w:rPr>
            <w:rPrChange w:id="148" w:author="Barnabas Forgo" w:date="2015-04-29T00:20:00Z">
              <w:rPr/>
            </w:rPrChange>
          </w:rPr>
          <w:t>runTimes</w:t>
        </w:r>
        <w:proofErr w:type="spellEnd"/>
        <w:r w:rsidR="00925229" w:rsidRPr="009E1049">
          <w:rPr>
            <w:rPrChange w:id="149" w:author="Barnabas Forgo" w:date="2015-04-29T00:20:00Z">
              <w:rPr/>
            </w:rPrChange>
          </w:rPr>
          <w:t>[</w:t>
        </w:r>
        <w:proofErr w:type="gramEnd"/>
        <w:r w:rsidR="00925229" w:rsidRPr="009E1049">
          <w:rPr>
            <w:rPrChange w:id="150" w:author="Barnabas Forgo" w:date="2015-04-29T00:20:00Z">
              <w:rPr/>
            </w:rPrChange>
          </w:rPr>
          <w:t xml:space="preserve">diff * NUMBER_OF_PROCESSES + </w:t>
        </w:r>
        <w:proofErr w:type="spellStart"/>
        <w:r w:rsidR="00925229" w:rsidRPr="009E1049">
          <w:rPr>
            <w:rPrChange w:id="151" w:author="Barnabas Forgo" w:date="2015-04-29T00:20:00Z">
              <w:rPr/>
            </w:rPrChange>
          </w:rPr>
          <w:t>i</w:t>
        </w:r>
        <w:proofErr w:type="spellEnd"/>
        <w:r w:rsidR="00925229" w:rsidRPr="009E1049">
          <w:rPr>
            <w:rPrChange w:id="152" w:author="Barnabas Forgo" w:date="2015-04-29T00:20:00Z">
              <w:rPr/>
            </w:rPrChange>
          </w:rPr>
          <w:t>] = i+1</w:t>
        </w:r>
      </w:ins>
      <w:ins w:id="153" w:author="Barnabas Forgo" w:date="2015-04-28T18:32:00Z">
        <w:r w:rsidR="00925229" w:rsidRPr="009E1049">
          <w:rPr>
            <w:rPrChange w:id="154" w:author="Barnabas Forgo" w:date="2015-04-29T00:20:00Z">
              <w:rPr/>
            </w:rPrChange>
          </w:rPr>
          <w:t xml:space="preserve"> (diff is the time since start, </w:t>
        </w:r>
      </w:ins>
      <w:proofErr w:type="spellStart"/>
      <w:ins w:id="155" w:author="Barnabas Forgo" w:date="2015-04-28T18:33:00Z">
        <w:r w:rsidR="00925229" w:rsidRPr="009E1049">
          <w:rPr>
            <w:rPrChange w:id="156" w:author="Barnabas Forgo" w:date="2015-04-29T00:20:00Z">
              <w:rPr/>
            </w:rPrChange>
          </w:rPr>
          <w:t>i</w:t>
        </w:r>
      </w:ins>
      <w:proofErr w:type="spellEnd"/>
      <w:ins w:id="157" w:author="Barnabas Forgo" w:date="2015-04-28T18:32:00Z">
        <w:r w:rsidR="00925229" w:rsidRPr="009E1049">
          <w:rPr>
            <w:rPrChange w:id="158" w:author="Barnabas Forgo" w:date="2015-04-29T00:20:00Z">
              <w:rPr/>
            </w:rPrChange>
          </w:rPr>
          <w:t xml:space="preserve"> is the process index)</w:t>
        </w:r>
      </w:ins>
      <w:ins w:id="159" w:author="Barnabas Forgo" w:date="2015-04-28T18:31:00Z">
        <w:r w:rsidR="00925229" w:rsidRPr="009E1049">
          <w:rPr>
            <w:rPrChange w:id="160" w:author="Barnabas Forgo" w:date="2015-04-29T00:20:00Z">
              <w:rPr/>
            </w:rPrChange>
          </w:rPr>
          <w:t xml:space="preserve">. This in practise means that it is a 2D array where each process has a row and each </w:t>
        </w:r>
      </w:ins>
      <w:ins w:id="161" w:author="Barnabas Forgo" w:date="2015-04-28T18:33:00Z">
        <w:r w:rsidR="00925229" w:rsidRPr="009E1049">
          <w:rPr>
            <w:rPrChange w:id="162" w:author="Barnabas Forgo" w:date="2015-04-29T00:20:00Z">
              <w:rPr/>
            </w:rPrChange>
          </w:rPr>
          <w:t xml:space="preserve">process logs </w:t>
        </w:r>
      </w:ins>
      <w:ins w:id="163" w:author="Barnabas Forgo" w:date="2015-04-28T18:35:00Z">
        <w:r w:rsidR="00925229" w:rsidRPr="009E1049">
          <w:rPr>
            <w:rPrChange w:id="164" w:author="Barnabas Forgo" w:date="2015-04-29T00:20:00Z">
              <w:rPr/>
            </w:rPrChange>
          </w:rPr>
          <w:t xml:space="preserve">its </w:t>
        </w:r>
      </w:ins>
      <w:ins w:id="165" w:author="Barnabas Forgo" w:date="2015-04-28T18:34:00Z">
        <w:r w:rsidR="00925229" w:rsidRPr="009E1049">
          <w:rPr>
            <w:rPrChange w:id="166" w:author="Barnabas Forgo" w:date="2015-04-29T00:20:00Z">
              <w:rPr/>
            </w:rPrChange>
          </w:rPr>
          <w:t>number at column diff.</w:t>
        </w:r>
      </w:ins>
      <w:ins w:id="167" w:author="Barnabas Forgo" w:date="2015-04-29T00:06:00Z">
        <w:r w:rsidR="00917A7E" w:rsidRPr="009E1049">
          <w:rPr>
            <w:rPrChange w:id="168" w:author="Barnabas Forgo" w:date="2015-04-29T00:20:00Z">
              <w:rPr/>
            </w:rPrChange>
          </w:rPr>
          <w:t xml:space="preserve"> When the process wasn’t running the value of the array at that location remained 0.</w:t>
        </w:r>
      </w:ins>
      <w:ins w:id="169" w:author="Barnabas Forgo" w:date="2015-04-28T18:34:00Z">
        <w:r w:rsidR="00925229" w:rsidRPr="009E1049">
          <w:rPr>
            <w:rPrChange w:id="170" w:author="Barnabas Forgo" w:date="2015-04-29T00:20:00Z">
              <w:rPr/>
            </w:rPrChange>
          </w:rPr>
          <w:t xml:space="preserve"> This way no synchronisation is needed; the processes don’t interfere with each other; and the </w:t>
        </w:r>
        <w:r w:rsidR="00925229" w:rsidRPr="009E1049">
          <w:rPr>
            <w:rPrChange w:id="171" w:author="Barnabas Forgo" w:date="2015-04-29T00:20:00Z">
              <w:rPr/>
            </w:rPrChange>
          </w:rPr>
          <w:lastRenderedPageBreak/>
          <w:t xml:space="preserve">results can be logged in an orderly </w:t>
        </w:r>
      </w:ins>
      <w:ins w:id="172" w:author="Barnabas Forgo" w:date="2015-04-28T18:35:00Z">
        <w:r w:rsidR="00925229" w:rsidRPr="009E1049">
          <w:rPr>
            <w:rPrChange w:id="173" w:author="Barnabas Forgo" w:date="2015-04-29T00:20:00Z">
              <w:rPr/>
            </w:rPrChange>
          </w:rPr>
          <w:t>fashion</w:t>
        </w:r>
      </w:ins>
      <w:ins w:id="174" w:author="Barnabas Forgo" w:date="2015-04-28T18:34:00Z">
        <w:r w:rsidR="00925229" w:rsidRPr="009E1049">
          <w:rPr>
            <w:rPrChange w:id="175" w:author="Barnabas Forgo" w:date="2015-04-29T00:20:00Z">
              <w:rPr/>
            </w:rPrChange>
          </w:rPr>
          <w:t xml:space="preserve"> when the </w:t>
        </w:r>
      </w:ins>
      <w:ins w:id="176" w:author="Barnabas Forgo" w:date="2015-04-28T18:35:00Z">
        <w:r w:rsidR="00925229" w:rsidRPr="009E1049">
          <w:rPr>
            <w:rPrChange w:id="177" w:author="Barnabas Forgo" w:date="2015-04-29T00:20:00Z">
              <w:rPr/>
            </w:rPrChange>
          </w:rPr>
          <w:t>experiment</w:t>
        </w:r>
      </w:ins>
      <w:ins w:id="178" w:author="Barnabas Forgo" w:date="2015-04-28T18:34:00Z">
        <w:r w:rsidR="00925229" w:rsidRPr="009E1049">
          <w:rPr>
            <w:rPrChange w:id="179" w:author="Barnabas Forgo" w:date="2015-04-29T00:20:00Z">
              <w:rPr/>
            </w:rPrChange>
          </w:rPr>
          <w:t xml:space="preserve"> has ended.</w:t>
        </w:r>
      </w:ins>
      <w:ins w:id="180" w:author="Barnabas Forgo" w:date="2015-04-28T18:36:00Z">
        <w:r w:rsidR="00925229" w:rsidRPr="009E1049">
          <w:rPr>
            <w:rPrChange w:id="181" w:author="Barnabas Forgo" w:date="2015-04-29T00:20:00Z">
              <w:rPr/>
            </w:rPrChange>
          </w:rPr>
          <w:t xml:space="preserve"> The start time is copied into the child process’ memory when it</w:t>
        </w:r>
      </w:ins>
      <w:ins w:id="182" w:author="Barnabas Forgo" w:date="2015-04-28T18:37:00Z">
        <w:r w:rsidR="00925229" w:rsidRPr="009E1049">
          <w:rPr>
            <w:rPrChange w:id="183" w:author="Barnabas Forgo" w:date="2015-04-29T00:20:00Z">
              <w:rPr/>
            </w:rPrChange>
          </w:rPr>
          <w:t>’</w:t>
        </w:r>
      </w:ins>
      <w:ins w:id="184" w:author="Barnabas Forgo" w:date="2015-04-28T18:36:00Z">
        <w:r w:rsidR="00925229" w:rsidRPr="009E1049">
          <w:rPr>
            <w:rPrChange w:id="185" w:author="Barnabas Forgo" w:date="2015-04-29T00:20:00Z">
              <w:rPr/>
            </w:rPrChange>
          </w:rPr>
          <w:t>s forked</w:t>
        </w:r>
      </w:ins>
      <w:ins w:id="186" w:author="Barnabas Forgo" w:date="2015-04-28T18:37:00Z">
        <w:r w:rsidR="00925229" w:rsidRPr="009E1049">
          <w:rPr>
            <w:rPrChange w:id="187" w:author="Barnabas Forgo" w:date="2015-04-29T00:20:00Z">
              <w:rPr/>
            </w:rPrChange>
          </w:rPr>
          <w:t>; no extra code needed for that</w:t>
        </w:r>
      </w:ins>
      <w:ins w:id="188" w:author="Barnabas Forgo" w:date="2015-04-28T18:36:00Z">
        <w:r w:rsidR="00925229" w:rsidRPr="009E1049">
          <w:rPr>
            <w:rPrChange w:id="189" w:author="Barnabas Forgo" w:date="2015-04-29T00:20:00Z">
              <w:rPr/>
            </w:rPrChange>
          </w:rPr>
          <w:t>.</w:t>
        </w:r>
      </w:ins>
    </w:p>
    <w:p w:rsidR="00925229" w:rsidRPr="009E1049" w:rsidRDefault="00F64526" w:rsidP="009E1049">
      <w:pPr>
        <w:spacing w:line="263" w:lineRule="auto"/>
        <w:rPr>
          <w:rPrChange w:id="190" w:author="Barnabas Forgo" w:date="2015-04-29T00:20:00Z">
            <w:rPr/>
          </w:rPrChange>
        </w:rPr>
        <w:pPrChange w:id="191" w:author="Barnabas Forgo" w:date="2015-04-29T00:22:00Z">
          <w:pPr/>
        </w:pPrChange>
      </w:pPr>
      <w:ins w:id="192" w:author="Barnabas Forgo" w:date="2015-04-28T18:48:00Z">
        <w:r w:rsidRPr="009E1049">
          <w:rPr>
            <w:rPrChange w:id="193" w:author="Barnabas Forgo" w:date="2015-04-29T00:20:00Z">
              <w:rPr/>
            </w:rPrChange>
          </w:rPr>
          <w:t xml:space="preserve">The CSV file is generated by piping the program’s </w:t>
        </w:r>
      </w:ins>
      <w:proofErr w:type="spellStart"/>
      <w:ins w:id="194" w:author="Barnabas Forgo" w:date="2015-04-29T00:07:00Z">
        <w:r w:rsidR="00917A7E" w:rsidRPr="009E1049">
          <w:rPr>
            <w:rPrChange w:id="195" w:author="Barnabas Forgo" w:date="2015-04-29T00:20:00Z">
              <w:rPr/>
            </w:rPrChange>
          </w:rPr>
          <w:t>stdout</w:t>
        </w:r>
      </w:ins>
      <w:proofErr w:type="spellEnd"/>
      <w:ins w:id="196" w:author="Barnabas Forgo" w:date="2015-04-28T18:48:00Z">
        <w:r w:rsidRPr="009E1049">
          <w:rPr>
            <w:rPrChange w:id="197" w:author="Barnabas Forgo" w:date="2015-04-29T00:20:00Z">
              <w:rPr/>
            </w:rPrChange>
          </w:rPr>
          <w:t xml:space="preserve"> to a file.</w:t>
        </w:r>
      </w:ins>
    </w:p>
    <w:p w:rsidR="00D06A24" w:rsidRPr="009E1049" w:rsidRDefault="00204B46" w:rsidP="009E1049">
      <w:pPr>
        <w:spacing w:line="263" w:lineRule="auto"/>
        <w:rPr>
          <w:b/>
          <w:rPrChange w:id="198" w:author="Barnabas Forgo" w:date="2015-04-29T00:20:00Z">
            <w:rPr>
              <w:b/>
            </w:rPr>
          </w:rPrChange>
        </w:rPr>
        <w:pPrChange w:id="199" w:author="Barnabas Forgo" w:date="2015-04-29T00:22:00Z">
          <w:pPr/>
        </w:pPrChange>
      </w:pPr>
      <w:r w:rsidRPr="009E1049">
        <w:rPr>
          <w:b/>
          <w:rPrChange w:id="200" w:author="Barnabas Forgo" w:date="2015-04-29T00:20:00Z">
            <w:rPr>
              <w:b/>
            </w:rPr>
          </w:rPrChange>
        </w:rPr>
        <w:t>Requirement 4</w:t>
      </w:r>
      <w:r w:rsidR="00D06A24" w:rsidRPr="009E1049">
        <w:rPr>
          <w:b/>
          <w:rPrChange w:id="201" w:author="Barnabas Forgo" w:date="2015-04-29T00:20:00Z">
            <w:rPr>
              <w:b/>
            </w:rPr>
          </w:rPrChange>
        </w:rPr>
        <w:t>:</w:t>
      </w:r>
    </w:p>
    <w:p w:rsidR="00D06A24" w:rsidRPr="009E1049" w:rsidRDefault="00D06A24" w:rsidP="009E1049">
      <w:pPr>
        <w:spacing w:line="263" w:lineRule="auto"/>
        <w:rPr>
          <w:rPrChange w:id="202" w:author="Barnabas Forgo" w:date="2015-04-29T00:20:00Z">
            <w:rPr/>
          </w:rPrChange>
        </w:rPr>
        <w:pPrChange w:id="203" w:author="Barnabas Forgo" w:date="2015-04-29T00:22:00Z">
          <w:pPr/>
        </w:pPrChange>
      </w:pPr>
      <w:r w:rsidRPr="009E1049">
        <w:rPr>
          <w:rPrChange w:id="204" w:author="Barnabas Forgo" w:date="2015-04-29T00:20:00Z">
            <w:rPr/>
          </w:rPrChange>
        </w:rPr>
        <w:t xml:space="preserve">General comments: </w:t>
      </w:r>
      <w:del w:id="205" w:author="Barnabas Forgo" w:date="2015-04-28T18:37:00Z">
        <w:r w:rsidRPr="009E1049" w:rsidDel="00925229">
          <w:rPr>
            <w:highlight w:val="yellow"/>
            <w:rPrChange w:id="206" w:author="Barnabas Forgo" w:date="2015-04-29T00:20:00Z">
              <w:rPr>
                <w:highlight w:val="yellow"/>
              </w:rPr>
            </w:rPrChange>
          </w:rPr>
          <w:delText>Fill in your answer here please</w:delText>
        </w:r>
      </w:del>
      <w:ins w:id="207" w:author="Barnabas Forgo" w:date="2015-04-28T18:37:00Z">
        <w:r w:rsidR="00925229" w:rsidRPr="009E1049">
          <w:rPr>
            <w:rPrChange w:id="208" w:author="Barnabas Forgo" w:date="2015-04-29T00:20:00Z">
              <w:rPr/>
            </w:rPrChange>
          </w:rPr>
          <w:t xml:space="preserve">The code showed in the requirements document was used. </w:t>
        </w:r>
      </w:ins>
      <w:proofErr w:type="spellStart"/>
      <w:proofErr w:type="gramStart"/>
      <w:ins w:id="209" w:author="Barnabas Forgo" w:date="2015-04-28T18:38:00Z">
        <w:r w:rsidR="00925229" w:rsidRPr="009E1049">
          <w:rPr>
            <w:rPrChange w:id="210" w:author="Barnabas Forgo" w:date="2015-04-29T00:20:00Z">
              <w:rPr/>
            </w:rPrChange>
          </w:rPr>
          <w:t>sched_setaffinity</w:t>
        </w:r>
        <w:proofErr w:type="spellEnd"/>
        <w:proofErr w:type="gramEnd"/>
        <w:r w:rsidR="00925229" w:rsidRPr="009E1049">
          <w:rPr>
            <w:rPrChange w:id="211" w:author="Barnabas Forgo" w:date="2015-04-29T00:20:00Z">
              <w:rPr/>
            </w:rPrChange>
          </w:rPr>
          <w:t xml:space="preserve"> is called in main since child processes inherit their parent’s affinity.</w:t>
        </w:r>
      </w:ins>
      <w:ins w:id="212" w:author="Barnabas Forgo" w:date="2015-04-28T23:51:00Z">
        <w:r w:rsidR="00115C2F" w:rsidRPr="009E1049">
          <w:rPr>
            <w:rPrChange w:id="213" w:author="Barnabas Forgo" w:date="2015-04-29T00:20:00Z">
              <w:rPr/>
            </w:rPrChange>
          </w:rPr>
          <w:t xml:space="preserve"> The output clearly shows that on a single core the processes are switched evenly; each getting about the same time on the processor.</w:t>
        </w:r>
      </w:ins>
    </w:p>
    <w:p w:rsidR="00FD2D09" w:rsidRPr="009E1049" w:rsidRDefault="00FD2D09" w:rsidP="009E1049">
      <w:pPr>
        <w:spacing w:line="263" w:lineRule="auto"/>
        <w:rPr>
          <w:b/>
          <w:rPrChange w:id="214" w:author="Barnabas Forgo" w:date="2015-04-29T00:20:00Z">
            <w:rPr>
              <w:b/>
            </w:rPr>
          </w:rPrChange>
        </w:rPr>
        <w:pPrChange w:id="215" w:author="Barnabas Forgo" w:date="2015-04-29T00:22:00Z">
          <w:pPr/>
        </w:pPrChange>
      </w:pPr>
      <w:r w:rsidRPr="009E1049">
        <w:rPr>
          <w:b/>
          <w:rPrChange w:id="216" w:author="Barnabas Forgo" w:date="2015-04-29T00:20:00Z">
            <w:rPr>
              <w:b/>
            </w:rPr>
          </w:rPrChange>
        </w:rPr>
        <w:t xml:space="preserve">Requirement </w:t>
      </w:r>
      <w:r w:rsidR="00204B46" w:rsidRPr="009E1049">
        <w:rPr>
          <w:b/>
          <w:rPrChange w:id="217" w:author="Barnabas Forgo" w:date="2015-04-29T00:20:00Z">
            <w:rPr>
              <w:b/>
            </w:rPr>
          </w:rPrChange>
        </w:rPr>
        <w:t>5</w:t>
      </w:r>
      <w:r w:rsidRPr="009E1049">
        <w:rPr>
          <w:b/>
          <w:rPrChange w:id="218" w:author="Barnabas Forgo" w:date="2015-04-29T00:20:00Z">
            <w:rPr>
              <w:b/>
            </w:rPr>
          </w:rPrChange>
        </w:rPr>
        <w:t>:</w:t>
      </w:r>
    </w:p>
    <w:p w:rsidR="00F64526" w:rsidRPr="009E1049" w:rsidRDefault="00701071" w:rsidP="009E1049">
      <w:pPr>
        <w:spacing w:line="263" w:lineRule="auto"/>
        <w:rPr>
          <w:rPrChange w:id="219" w:author="Barnabas Forgo" w:date="2015-04-29T00:20:00Z">
            <w:rPr/>
          </w:rPrChange>
        </w:rPr>
        <w:pPrChange w:id="220" w:author="Barnabas Forgo" w:date="2015-04-29T00:22:00Z">
          <w:pPr/>
        </w:pPrChange>
      </w:pPr>
      <w:r w:rsidRPr="009E1049">
        <w:rPr>
          <w:rPrChange w:id="221" w:author="Barnabas Forgo" w:date="2015-04-29T00:20:00Z">
            <w:rPr/>
          </w:rPrChange>
        </w:rPr>
        <w:t>General comments:</w:t>
      </w:r>
      <w:ins w:id="222" w:author="Barnabas Forgo" w:date="2015-04-28T18:39:00Z">
        <w:r w:rsidR="00F64526" w:rsidRPr="009E1049">
          <w:rPr>
            <w:rPrChange w:id="223" w:author="Barnabas Forgo" w:date="2015-04-29T00:20:00Z">
              <w:rPr/>
            </w:rPrChange>
          </w:rPr>
          <w:t xml:space="preserve"> Again </w:t>
        </w:r>
      </w:ins>
      <w:del w:id="224" w:author="Barnabas Forgo" w:date="2015-04-28T18:39:00Z">
        <w:r w:rsidRPr="009E1049" w:rsidDel="00F64526">
          <w:rPr>
            <w:rPrChange w:id="225" w:author="Barnabas Forgo" w:date="2015-04-29T00:20:00Z">
              <w:rPr/>
            </w:rPrChange>
          </w:rPr>
          <w:delText xml:space="preserve"> </w:delText>
        </w:r>
        <w:r w:rsidRPr="009E1049" w:rsidDel="00F64526">
          <w:rPr>
            <w:highlight w:val="yellow"/>
            <w:rPrChange w:id="226" w:author="Barnabas Forgo" w:date="2015-04-29T00:20:00Z">
              <w:rPr>
                <w:highlight w:val="yellow"/>
              </w:rPr>
            </w:rPrChange>
          </w:rPr>
          <w:delText>Fill in your answer here please</w:delText>
        </w:r>
      </w:del>
      <w:ins w:id="227" w:author="Barnabas Forgo" w:date="2015-04-28T18:39:00Z">
        <w:r w:rsidR="00F64526" w:rsidRPr="009E1049">
          <w:rPr>
            <w:rPrChange w:id="228" w:author="Barnabas Forgo" w:date="2015-04-29T00:20:00Z">
              <w:rPr/>
            </w:rPrChange>
          </w:rPr>
          <w:t>the code was copied from the requirements document.</w:t>
        </w:r>
      </w:ins>
      <w:ins w:id="229" w:author="Barnabas Forgo" w:date="2015-04-28T18:41:00Z">
        <w:r w:rsidR="00F64526" w:rsidRPr="009E1049">
          <w:rPr>
            <w:rPrChange w:id="230" w:author="Barnabas Forgo" w:date="2015-04-29T00:20:00Z">
              <w:rPr/>
            </w:rPrChange>
          </w:rPr>
          <w:t xml:space="preserve"> This time though, </w:t>
        </w:r>
        <w:proofErr w:type="spellStart"/>
        <w:r w:rsidR="00F64526" w:rsidRPr="009E1049">
          <w:rPr>
            <w:rPrChange w:id="231" w:author="Barnabas Forgo" w:date="2015-04-29T00:20:00Z">
              <w:rPr/>
            </w:rPrChange>
          </w:rPr>
          <w:t>setpriority</w:t>
        </w:r>
        <w:proofErr w:type="spellEnd"/>
        <w:r w:rsidR="00F64526" w:rsidRPr="009E1049">
          <w:rPr>
            <w:rPrChange w:id="232" w:author="Barnabas Forgo" w:date="2015-04-29T00:20:00Z">
              <w:rPr/>
            </w:rPrChange>
          </w:rPr>
          <w:t xml:space="preserve"> was called from inside the child process, since each has to have a different priority.</w:t>
        </w:r>
      </w:ins>
      <w:ins w:id="233" w:author="Barnabas Forgo" w:date="2015-04-28T23:52:00Z">
        <w:r w:rsidR="00115C2F" w:rsidRPr="009E1049">
          <w:rPr>
            <w:rPrChange w:id="234" w:author="Barnabas Forgo" w:date="2015-04-29T00:20:00Z">
              <w:rPr/>
            </w:rPrChange>
          </w:rPr>
          <w:t xml:space="preserve"> </w:t>
        </w:r>
        <w:r w:rsidR="004E63B4" w:rsidRPr="009E1049">
          <w:rPr>
            <w:rPrChange w:id="235" w:author="Barnabas Forgo" w:date="2015-04-29T00:20:00Z">
              <w:rPr/>
            </w:rPrChange>
          </w:rPr>
          <w:t xml:space="preserve">The output was as expected: the process with the higher priority got most of the computing time, but others with a lower priority </w:t>
        </w:r>
      </w:ins>
      <w:ins w:id="236" w:author="Barnabas Forgo" w:date="2015-04-29T00:08:00Z">
        <w:r w:rsidR="00917A7E" w:rsidRPr="009E1049">
          <w:rPr>
            <w:rPrChange w:id="237" w:author="Barnabas Forgo" w:date="2015-04-29T00:20:00Z">
              <w:rPr/>
            </w:rPrChange>
          </w:rPr>
          <w:t xml:space="preserve">still </w:t>
        </w:r>
      </w:ins>
      <w:ins w:id="238" w:author="Barnabas Forgo" w:date="2015-04-28T23:52:00Z">
        <w:r w:rsidR="004E63B4" w:rsidRPr="009E1049">
          <w:rPr>
            <w:rPrChange w:id="239" w:author="Barnabas Forgo" w:date="2015-04-29T00:20:00Z">
              <w:rPr/>
            </w:rPrChange>
          </w:rPr>
          <w:t>got the cha</w:t>
        </w:r>
      </w:ins>
      <w:ins w:id="240" w:author="Barnabas Forgo" w:date="2015-04-28T23:53:00Z">
        <w:r w:rsidR="004E63B4" w:rsidRPr="009E1049">
          <w:rPr>
            <w:rPrChange w:id="241" w:author="Barnabas Forgo" w:date="2015-04-29T00:20:00Z">
              <w:rPr/>
            </w:rPrChange>
          </w:rPr>
          <w:t>n</w:t>
        </w:r>
      </w:ins>
      <w:ins w:id="242" w:author="Barnabas Forgo" w:date="2015-04-28T23:52:00Z">
        <w:r w:rsidR="004E63B4" w:rsidRPr="009E1049">
          <w:rPr>
            <w:rPrChange w:id="243" w:author="Barnabas Forgo" w:date="2015-04-29T00:20:00Z">
              <w:rPr/>
            </w:rPrChange>
          </w:rPr>
          <w:t>ce to run.</w:t>
        </w:r>
      </w:ins>
    </w:p>
    <w:p w:rsidR="00FD2D09" w:rsidRPr="009E1049" w:rsidRDefault="00FD2D09" w:rsidP="009E1049">
      <w:pPr>
        <w:spacing w:line="263" w:lineRule="auto"/>
        <w:rPr>
          <w:b/>
          <w:rPrChange w:id="244" w:author="Barnabas Forgo" w:date="2015-04-29T00:20:00Z">
            <w:rPr>
              <w:b/>
            </w:rPr>
          </w:rPrChange>
        </w:rPr>
        <w:pPrChange w:id="245" w:author="Barnabas Forgo" w:date="2015-04-29T00:22:00Z">
          <w:pPr/>
        </w:pPrChange>
      </w:pPr>
      <w:r w:rsidRPr="009E1049">
        <w:rPr>
          <w:b/>
          <w:rPrChange w:id="246" w:author="Barnabas Forgo" w:date="2015-04-29T00:20:00Z">
            <w:rPr>
              <w:b/>
            </w:rPr>
          </w:rPrChange>
        </w:rPr>
        <w:t xml:space="preserve">Requirement </w:t>
      </w:r>
      <w:r w:rsidR="00204B46" w:rsidRPr="009E1049">
        <w:rPr>
          <w:b/>
          <w:rPrChange w:id="247" w:author="Barnabas Forgo" w:date="2015-04-29T00:20:00Z">
            <w:rPr>
              <w:b/>
            </w:rPr>
          </w:rPrChange>
        </w:rPr>
        <w:t>6</w:t>
      </w:r>
      <w:r w:rsidRPr="009E1049">
        <w:rPr>
          <w:b/>
          <w:rPrChange w:id="248" w:author="Barnabas Forgo" w:date="2015-04-29T00:20:00Z">
            <w:rPr>
              <w:b/>
            </w:rPr>
          </w:rPrChange>
        </w:rPr>
        <w:t>:</w:t>
      </w:r>
    </w:p>
    <w:p w:rsidR="008E07CD" w:rsidRPr="009E1049" w:rsidRDefault="00FD2D09" w:rsidP="009E1049">
      <w:pPr>
        <w:spacing w:line="263" w:lineRule="auto"/>
        <w:rPr>
          <w:rPrChange w:id="249" w:author="Barnabas Forgo" w:date="2015-04-29T00:20:00Z">
            <w:rPr/>
          </w:rPrChange>
        </w:rPr>
        <w:pPrChange w:id="250" w:author="Barnabas Forgo" w:date="2015-04-29T00:22:00Z">
          <w:pPr/>
        </w:pPrChange>
      </w:pPr>
      <w:r w:rsidRPr="009E1049">
        <w:rPr>
          <w:rPrChange w:id="251" w:author="Barnabas Forgo" w:date="2015-04-29T00:20:00Z">
            <w:rPr/>
          </w:rPrChange>
        </w:rPr>
        <w:t xml:space="preserve">General comments: </w:t>
      </w:r>
      <w:del w:id="252" w:author="Barnabas Forgo" w:date="2015-04-28T18:42:00Z">
        <w:r w:rsidR="006C7488" w:rsidRPr="009E1049" w:rsidDel="00F64526">
          <w:rPr>
            <w:highlight w:val="yellow"/>
            <w:rPrChange w:id="253" w:author="Barnabas Forgo" w:date="2015-04-29T00:20:00Z">
              <w:rPr>
                <w:highlight w:val="yellow"/>
              </w:rPr>
            </w:rPrChange>
          </w:rPr>
          <w:delText>Fill in your answer here please</w:delText>
        </w:r>
      </w:del>
      <w:proofErr w:type="gramStart"/>
      <w:ins w:id="254" w:author="Barnabas Forgo" w:date="2015-04-28T18:42:00Z">
        <w:r w:rsidR="00F64526" w:rsidRPr="009E1049">
          <w:rPr>
            <w:rPrChange w:id="255" w:author="Barnabas Forgo" w:date="2015-04-29T00:20:00Z">
              <w:rPr/>
            </w:rPrChange>
          </w:rPr>
          <w:t>The for</w:t>
        </w:r>
        <w:proofErr w:type="gramEnd"/>
        <w:r w:rsidR="00F64526" w:rsidRPr="009E1049">
          <w:rPr>
            <w:rPrChange w:id="256" w:author="Barnabas Forgo" w:date="2015-04-29T00:20:00Z">
              <w:rPr/>
            </w:rPrChange>
          </w:rPr>
          <w:t xml:space="preserve"> loop that spans the child processes was modified to run</w:t>
        </w:r>
      </w:ins>
      <w:ins w:id="257" w:author="Barnabas Forgo" w:date="2015-04-28T18:43:00Z">
        <w:r w:rsidR="00F64526" w:rsidRPr="009E1049">
          <w:rPr>
            <w:rPrChange w:id="258" w:author="Barnabas Forgo" w:date="2015-04-29T00:20:00Z">
              <w:rPr/>
            </w:rPrChange>
          </w:rPr>
          <w:t xml:space="preserve"> one more time. Its last run was set to run the </w:t>
        </w:r>
      </w:ins>
      <w:proofErr w:type="spellStart"/>
      <w:ins w:id="259" w:author="Barnabas Forgo" w:date="2015-04-28T18:44:00Z">
        <w:r w:rsidR="00F64526" w:rsidRPr="009E1049">
          <w:rPr>
            <w:rPrChange w:id="260" w:author="Barnabas Forgo" w:date="2015-04-29T00:20:00Z">
              <w:rPr/>
            </w:rPrChange>
          </w:rPr>
          <w:t>ps</w:t>
        </w:r>
        <w:proofErr w:type="spellEnd"/>
        <w:r w:rsidR="00F64526" w:rsidRPr="009E1049">
          <w:rPr>
            <w:rPrChange w:id="261" w:author="Barnabas Forgo" w:date="2015-04-29T00:20:00Z">
              <w:rPr/>
            </w:rPrChange>
          </w:rPr>
          <w:t xml:space="preserve"> command. I added the additional -H flag to show the process tree instead of just a confusing </w:t>
        </w:r>
      </w:ins>
      <w:ins w:id="262" w:author="Barnabas Forgo" w:date="2015-04-28T18:45:00Z">
        <w:r w:rsidR="00F64526" w:rsidRPr="009E1049">
          <w:rPr>
            <w:rPrChange w:id="263" w:author="Barnabas Forgo" w:date="2015-04-29T00:20:00Z">
              <w:rPr/>
            </w:rPrChange>
          </w:rPr>
          <w:t>list</w:t>
        </w:r>
      </w:ins>
      <w:ins w:id="264" w:author="Barnabas Forgo" w:date="2015-04-28T18:44:00Z">
        <w:r w:rsidR="00F64526" w:rsidRPr="009E1049">
          <w:rPr>
            <w:rPrChange w:id="265" w:author="Barnabas Forgo" w:date="2015-04-29T00:20:00Z">
              <w:rPr/>
            </w:rPrChange>
          </w:rPr>
          <w:t>.</w:t>
        </w:r>
      </w:ins>
    </w:p>
    <w:p w:rsidR="00204B46" w:rsidRPr="009E1049" w:rsidRDefault="00204B46" w:rsidP="009E1049">
      <w:pPr>
        <w:spacing w:line="263" w:lineRule="auto"/>
        <w:rPr>
          <w:b/>
          <w:rPrChange w:id="266" w:author="Barnabas Forgo" w:date="2015-04-29T00:20:00Z">
            <w:rPr>
              <w:b/>
            </w:rPr>
          </w:rPrChange>
        </w:rPr>
        <w:pPrChange w:id="267" w:author="Barnabas Forgo" w:date="2015-04-29T00:22:00Z">
          <w:pPr/>
        </w:pPrChange>
      </w:pPr>
      <w:r w:rsidRPr="009E1049">
        <w:rPr>
          <w:b/>
          <w:rPrChange w:id="268" w:author="Barnabas Forgo" w:date="2015-04-29T00:20:00Z">
            <w:rPr>
              <w:b/>
            </w:rPr>
          </w:rPrChange>
        </w:rPr>
        <w:t>Requirement 7:</w:t>
      </w:r>
    </w:p>
    <w:p w:rsidR="00D746F4" w:rsidRPr="009E1049" w:rsidRDefault="00D746F4" w:rsidP="009E1049">
      <w:pPr>
        <w:spacing w:line="263" w:lineRule="auto"/>
        <w:rPr>
          <w:rPrChange w:id="269" w:author="Barnabas Forgo" w:date="2015-04-29T00:20:00Z">
            <w:rPr/>
          </w:rPrChange>
        </w:rPr>
        <w:pPrChange w:id="270" w:author="Barnabas Forgo" w:date="2015-04-29T00:22:00Z">
          <w:pPr/>
        </w:pPrChange>
      </w:pPr>
      <w:r w:rsidRPr="009E1049">
        <w:rPr>
          <w:rPrChange w:id="271" w:author="Barnabas Forgo" w:date="2015-04-29T00:20:00Z">
            <w:rPr/>
          </w:rPrChange>
        </w:rPr>
        <w:t>General comments:</w:t>
      </w:r>
      <w:del w:id="272" w:author="Barnabas Forgo" w:date="2015-04-28T18:48:00Z">
        <w:r w:rsidRPr="009E1049" w:rsidDel="00F64526">
          <w:rPr>
            <w:rPrChange w:id="273" w:author="Barnabas Forgo" w:date="2015-04-29T00:20:00Z">
              <w:rPr/>
            </w:rPrChange>
          </w:rPr>
          <w:delText xml:space="preserve"> </w:delText>
        </w:r>
        <w:r w:rsidRPr="009E1049" w:rsidDel="00F64526">
          <w:rPr>
            <w:highlight w:val="yellow"/>
            <w:rPrChange w:id="274" w:author="Barnabas Forgo" w:date="2015-04-29T00:20:00Z">
              <w:rPr>
                <w:highlight w:val="yellow"/>
              </w:rPr>
            </w:rPrChange>
          </w:rPr>
          <w:delText>Fill in your answer here please</w:delText>
        </w:r>
      </w:del>
      <w:ins w:id="275" w:author="Barnabas Forgo" w:date="2015-04-28T18:48:00Z">
        <w:r w:rsidR="00F64526" w:rsidRPr="009E1049">
          <w:rPr>
            <w:rPrChange w:id="276" w:author="Barnabas Forgo" w:date="2015-04-29T00:20:00Z">
              <w:rPr/>
            </w:rPrChange>
          </w:rPr>
          <w:t xml:space="preserve"> -</w:t>
        </w:r>
      </w:ins>
    </w:p>
    <w:p w:rsidR="00204B46" w:rsidRPr="009E1049" w:rsidRDefault="001B10D1" w:rsidP="009E1049">
      <w:pPr>
        <w:spacing w:line="263" w:lineRule="auto"/>
        <w:rPr>
          <w:rPrChange w:id="277" w:author="Barnabas Forgo" w:date="2015-04-29T00:20:00Z">
            <w:rPr/>
          </w:rPrChange>
        </w:rPr>
        <w:pPrChange w:id="278" w:author="Barnabas Forgo" w:date="2015-04-29T00:22:00Z">
          <w:pPr/>
        </w:pPrChange>
      </w:pPr>
      <w:r w:rsidRPr="009E1049">
        <w:rPr>
          <w:rPrChange w:id="279" w:author="Barnabas Forgo" w:date="2015-04-29T00:20:00Z">
            <w:rPr/>
          </w:rPrChange>
        </w:rPr>
        <w:t xml:space="preserve">Comment on how you implemented the SVG visualisation, and how, if at all necessary, you had to modify </w:t>
      </w:r>
      <w:r w:rsidR="00805685" w:rsidRPr="009E1049">
        <w:rPr>
          <w:rPrChange w:id="280" w:author="Barnabas Forgo" w:date="2015-04-29T00:20:00Z">
            <w:rPr/>
          </w:rPrChange>
        </w:rPr>
        <w:t>the data</w:t>
      </w:r>
      <w:r w:rsidR="00753B3C" w:rsidRPr="009E1049">
        <w:rPr>
          <w:rPrChange w:id="281" w:author="Barnabas Forgo" w:date="2015-04-29T00:20:00Z">
            <w:rPr/>
          </w:rPrChange>
        </w:rPr>
        <w:t xml:space="preserve"> </w:t>
      </w:r>
      <w:r w:rsidR="00805685" w:rsidRPr="009E1049">
        <w:rPr>
          <w:rPrChange w:id="282" w:author="Barnabas Forgo" w:date="2015-04-29T00:20:00Z">
            <w:rPr/>
          </w:rPrChange>
        </w:rPr>
        <w:t>structures used by your process to allow you to generate the SVG files</w:t>
      </w:r>
      <w:r w:rsidR="009518B4" w:rsidRPr="009E1049">
        <w:rPr>
          <w:rPrChange w:id="283" w:author="Barnabas Forgo" w:date="2015-04-29T00:20:00Z">
            <w:rPr/>
          </w:rPrChange>
        </w:rPr>
        <w:t>, and what types of synchronisation you had to implement, if at all necessary</w:t>
      </w:r>
    </w:p>
    <w:p w:rsidR="004E4E12" w:rsidRPr="009E1049" w:rsidRDefault="004E4E12" w:rsidP="009E1049">
      <w:pPr>
        <w:spacing w:line="263" w:lineRule="auto"/>
        <w:rPr>
          <w:rPrChange w:id="284" w:author="Barnabas Forgo" w:date="2015-04-29T00:20:00Z">
            <w:rPr/>
          </w:rPrChange>
        </w:rPr>
        <w:pPrChange w:id="285" w:author="Barnabas Forgo" w:date="2015-04-29T00:22:00Z">
          <w:pPr/>
        </w:pPrChange>
      </w:pPr>
      <w:del w:id="286" w:author="Barnabas Forgo" w:date="2015-04-28T18:46:00Z">
        <w:r w:rsidRPr="009E1049" w:rsidDel="00F64526">
          <w:rPr>
            <w:highlight w:val="yellow"/>
            <w:rPrChange w:id="287" w:author="Barnabas Forgo" w:date="2015-04-29T00:20:00Z">
              <w:rPr>
                <w:highlight w:val="yellow"/>
              </w:rPr>
            </w:rPrChange>
          </w:rPr>
          <w:delText>Fill in your answer here please</w:delText>
        </w:r>
      </w:del>
      <w:ins w:id="288" w:author="Barnabas Forgo" w:date="2015-04-28T18:46:00Z">
        <w:r w:rsidR="00F64526" w:rsidRPr="009E1049">
          <w:rPr>
            <w:rPrChange w:id="289" w:author="Barnabas Forgo" w:date="2015-04-29T00:20:00Z">
              <w:rPr/>
            </w:rPrChange>
          </w:rPr>
          <w:t xml:space="preserve">Since the data generated can be accessed in the parent process it was easy to </w:t>
        </w:r>
      </w:ins>
      <w:ins w:id="290" w:author="Barnabas Forgo" w:date="2015-04-29T00:09:00Z">
        <w:r w:rsidR="00917A7E" w:rsidRPr="009E1049">
          <w:rPr>
            <w:rPrChange w:id="291" w:author="Barnabas Forgo" w:date="2015-04-29T00:20:00Z">
              <w:rPr/>
            </w:rPrChange>
          </w:rPr>
          <w:t>create</w:t>
        </w:r>
      </w:ins>
      <w:ins w:id="292" w:author="Barnabas Forgo" w:date="2015-04-28T18:46:00Z">
        <w:r w:rsidR="00F64526" w:rsidRPr="009E1049">
          <w:rPr>
            <w:rPrChange w:id="293" w:author="Barnabas Forgo" w:date="2015-04-29T00:20:00Z">
              <w:rPr/>
            </w:rPrChange>
          </w:rPr>
          <w:t xml:space="preserve"> the SVG </w:t>
        </w:r>
      </w:ins>
      <w:ins w:id="294" w:author="Barnabas Forgo" w:date="2015-04-29T00:09:00Z">
        <w:r w:rsidR="00917A7E" w:rsidRPr="009E1049">
          <w:rPr>
            <w:rPrChange w:id="295" w:author="Barnabas Forgo" w:date="2015-04-29T00:20:00Z">
              <w:rPr/>
            </w:rPrChange>
          </w:rPr>
          <w:t>graph</w:t>
        </w:r>
      </w:ins>
      <w:ins w:id="296" w:author="Barnabas Forgo" w:date="2015-04-28T18:46:00Z">
        <w:r w:rsidR="00F64526" w:rsidRPr="009E1049">
          <w:rPr>
            <w:rPrChange w:id="297" w:author="Barnabas Forgo" w:date="2015-04-29T00:20:00Z">
              <w:rPr/>
            </w:rPrChange>
          </w:rPr>
          <w:t xml:space="preserve">. The only change </w:t>
        </w:r>
      </w:ins>
      <w:ins w:id="298" w:author="Barnabas Forgo" w:date="2015-04-28T18:47:00Z">
        <w:r w:rsidR="00F64526" w:rsidRPr="009E1049">
          <w:rPr>
            <w:rPrChange w:id="299" w:author="Barnabas Forgo" w:date="2015-04-29T00:20:00Z">
              <w:rPr/>
            </w:rPrChange>
          </w:rPr>
          <w:t>compared to CSV was to calculate the location of the rectangles</w:t>
        </w:r>
      </w:ins>
      <w:ins w:id="300" w:author="Barnabas Forgo" w:date="2015-04-28T18:49:00Z">
        <w:r w:rsidR="00F64526" w:rsidRPr="009E1049">
          <w:rPr>
            <w:rPrChange w:id="301" w:author="Barnabas Forgo" w:date="2015-04-29T00:20:00Z">
              <w:rPr/>
            </w:rPrChange>
          </w:rPr>
          <w:t xml:space="preserve"> and print wrappers so the output would be a valid html file</w:t>
        </w:r>
      </w:ins>
      <w:ins w:id="302" w:author="Barnabas Forgo" w:date="2015-04-28T18:47:00Z">
        <w:r w:rsidR="00F64526" w:rsidRPr="009E1049">
          <w:rPr>
            <w:rPrChange w:id="303" w:author="Barnabas Forgo" w:date="2015-04-29T00:20:00Z">
              <w:rPr/>
            </w:rPrChange>
          </w:rPr>
          <w:t>.</w:t>
        </w:r>
      </w:ins>
      <w:ins w:id="304" w:author="Barnabas Forgo" w:date="2015-04-29T00:19:00Z">
        <w:r w:rsidR="009E1049" w:rsidRPr="009E1049">
          <w:rPr>
            <w:rPrChange w:id="305" w:author="Barnabas Forgo" w:date="2015-04-29T00:20:00Z">
              <w:rPr>
                <w:spacing w:val="-2"/>
              </w:rPr>
            </w:rPrChange>
          </w:rPr>
          <w:t xml:space="preserve"> One rectangle represents a single millisecond when a process was running. Each of these rectangles are 1px wide and the whole graph is </w:t>
        </w:r>
      </w:ins>
      <w:ins w:id="306" w:author="Barnabas Forgo" w:date="2015-04-29T00:20:00Z">
        <w:r w:rsidR="009E1049" w:rsidRPr="009E1049">
          <w:rPr>
            <w:rPrChange w:id="307" w:author="Barnabas Forgo" w:date="2015-04-29T00:20:00Z">
              <w:rPr>
                <w:spacing w:val="-2"/>
              </w:rPr>
            </w:rPrChange>
          </w:rPr>
          <w:t>MAX_EXPERIMENT_DURATION wide.</w:t>
        </w:r>
      </w:ins>
    </w:p>
    <w:p w:rsidR="004D4304" w:rsidRPr="009E1049" w:rsidRDefault="004D4304" w:rsidP="009E1049">
      <w:pPr>
        <w:spacing w:line="263" w:lineRule="auto"/>
        <w:rPr>
          <w:b/>
          <w:rPrChange w:id="308" w:author="Barnabas Forgo" w:date="2015-04-29T00:20:00Z">
            <w:rPr>
              <w:b/>
            </w:rPr>
          </w:rPrChange>
        </w:rPr>
        <w:pPrChange w:id="309" w:author="Barnabas Forgo" w:date="2015-04-29T00:22:00Z">
          <w:pPr/>
        </w:pPrChange>
      </w:pPr>
      <w:r w:rsidRPr="009E1049">
        <w:rPr>
          <w:b/>
          <w:rPrChange w:id="310" w:author="Barnabas Forgo" w:date="2015-04-29T00:20:00Z">
            <w:rPr>
              <w:b/>
            </w:rPr>
          </w:rPrChange>
        </w:rPr>
        <w:t>Requirement 8:</w:t>
      </w:r>
    </w:p>
    <w:p w:rsidR="006F26C1" w:rsidRPr="009E1049" w:rsidRDefault="004E4E12" w:rsidP="009E1049">
      <w:pPr>
        <w:spacing w:line="263" w:lineRule="auto"/>
        <w:rPr>
          <w:rPrChange w:id="311" w:author="Barnabas Forgo" w:date="2015-04-29T00:20:00Z">
            <w:rPr/>
          </w:rPrChange>
        </w:rPr>
        <w:pPrChange w:id="312" w:author="Barnabas Forgo" w:date="2015-04-29T00:22:00Z">
          <w:pPr/>
        </w:pPrChange>
      </w:pPr>
      <w:r w:rsidRPr="009E1049">
        <w:rPr>
          <w:rPrChange w:id="313" w:author="Barnabas Forgo" w:date="2015-04-29T00:20:00Z">
            <w:rPr/>
          </w:rPrChange>
        </w:rPr>
        <w:t>Based on your experimentation, reflect on how the process scheduler in Linux works, and on the questions asked in the coursework specification</w:t>
      </w:r>
    </w:p>
    <w:p w:rsidR="004E4E12" w:rsidRPr="009E1049" w:rsidDel="004E63B4" w:rsidRDefault="004E4E12" w:rsidP="009E1049">
      <w:pPr>
        <w:spacing w:line="263" w:lineRule="auto"/>
        <w:rPr>
          <w:del w:id="314" w:author="Barnabas Forgo" w:date="2015-04-28T23:54:00Z"/>
          <w:rPrChange w:id="315" w:author="Barnabas Forgo" w:date="2015-04-29T00:20:00Z">
            <w:rPr>
              <w:del w:id="316" w:author="Barnabas Forgo" w:date="2015-04-28T23:54:00Z"/>
            </w:rPr>
          </w:rPrChange>
        </w:rPr>
        <w:pPrChange w:id="317" w:author="Barnabas Forgo" w:date="2015-04-29T00:22:00Z">
          <w:pPr/>
        </w:pPrChange>
      </w:pPr>
      <w:del w:id="318" w:author="Barnabas Forgo" w:date="2015-04-28T23:32:00Z">
        <w:r w:rsidRPr="009E1049" w:rsidDel="004F52D2">
          <w:rPr>
            <w:highlight w:val="yellow"/>
            <w:rPrChange w:id="319" w:author="Barnabas Forgo" w:date="2015-04-29T00:20:00Z">
              <w:rPr>
                <w:highlight w:val="yellow"/>
              </w:rPr>
            </w:rPrChange>
          </w:rPr>
          <w:delText>Fill in your answer here please</w:delText>
        </w:r>
      </w:del>
      <w:ins w:id="320" w:author="Barnabas Forgo" w:date="2015-04-28T23:32:00Z">
        <w:r w:rsidR="004F52D2" w:rsidRPr="009E1049">
          <w:rPr>
            <w:rPrChange w:id="321" w:author="Barnabas Forgo" w:date="2015-04-29T00:20:00Z">
              <w:rPr/>
            </w:rPrChange>
          </w:rPr>
          <w:t xml:space="preserve">Based on these experiments I am confident that </w:t>
        </w:r>
        <w:proofErr w:type="spellStart"/>
        <w:r w:rsidR="004F52D2" w:rsidRPr="009E1049">
          <w:rPr>
            <w:rPrChange w:id="322" w:author="Barnabas Forgo" w:date="2015-04-29T00:20:00Z">
              <w:rPr/>
            </w:rPrChange>
          </w:rPr>
          <w:t>bann</w:t>
        </w:r>
        <w:proofErr w:type="spellEnd"/>
        <w:r w:rsidR="004F52D2" w:rsidRPr="009E1049">
          <w:rPr>
            <w:rPrChange w:id="323" w:author="Barnabas Forgo" w:date="2015-04-29T00:20:00Z">
              <w:rPr/>
            </w:rPrChange>
          </w:rPr>
          <w:t xml:space="preserve"> uses </w:t>
        </w:r>
      </w:ins>
      <w:ins w:id="324" w:author="Barnabas Forgo" w:date="2015-04-28T23:33:00Z">
        <w:r w:rsidR="004F52D2" w:rsidRPr="009E1049">
          <w:rPr>
            <w:rPrChange w:id="325" w:author="Barnabas Forgo" w:date="2015-04-29T00:20:00Z">
              <w:rPr/>
            </w:rPrChange>
          </w:rPr>
          <w:t>the Completely Fair Scheduler.</w:t>
        </w:r>
      </w:ins>
      <w:ins w:id="326" w:author="Barnabas Forgo" w:date="2015-04-28T23:56:00Z">
        <w:r w:rsidR="00546FF4" w:rsidRPr="009E1049">
          <w:rPr>
            <w:rPrChange w:id="327" w:author="Barnabas Forgo" w:date="2015-04-29T00:20:00Z">
              <w:rPr/>
            </w:rPrChange>
          </w:rPr>
          <w:t xml:space="preserve"> It is pre</w:t>
        </w:r>
      </w:ins>
      <w:ins w:id="328" w:author="Barnabas Forgo" w:date="2015-04-28T23:57:00Z">
        <w:r w:rsidR="00546FF4" w:rsidRPr="009E1049">
          <w:rPr>
            <w:rPrChange w:id="329" w:author="Barnabas Forgo" w:date="2015-04-29T00:20:00Z">
              <w:rPr/>
            </w:rPrChange>
          </w:rPr>
          <w:t>-</w:t>
        </w:r>
      </w:ins>
      <w:ins w:id="330" w:author="Barnabas Forgo" w:date="2015-04-28T23:56:00Z">
        <w:r w:rsidR="00546FF4" w:rsidRPr="009E1049">
          <w:rPr>
            <w:rPrChange w:id="331" w:author="Barnabas Forgo" w:date="2015-04-29T00:20:00Z">
              <w:rPr/>
            </w:rPrChange>
          </w:rPr>
          <w:t>emptive since it didn’t let any of the processes to finish completely before switching and this wasn’t requested from the OS.</w:t>
        </w:r>
      </w:ins>
      <w:ins w:id="332" w:author="Barnabas Forgo" w:date="2015-04-28T23:33:00Z">
        <w:r w:rsidR="004F52D2" w:rsidRPr="009E1049">
          <w:rPr>
            <w:rPrChange w:id="333" w:author="Barnabas Forgo" w:date="2015-04-29T00:20:00Z">
              <w:rPr/>
            </w:rPrChange>
          </w:rPr>
          <w:t xml:space="preserve"> </w:t>
        </w:r>
      </w:ins>
      <w:ins w:id="334" w:author="Barnabas Forgo" w:date="2015-04-28T23:38:00Z">
        <w:r w:rsidR="004F52D2" w:rsidRPr="009E1049">
          <w:rPr>
            <w:rPrChange w:id="335" w:author="Barnabas Forgo" w:date="2015-04-29T00:20:00Z">
              <w:rPr/>
            </w:rPrChange>
          </w:rPr>
          <w:t>This is especially apparent when the processes are ran on a single core with the same priorities. In this case all of the processes get about the same time on the core</w:t>
        </w:r>
      </w:ins>
      <w:ins w:id="336" w:author="Barnabas Forgo" w:date="2015-04-28T23:44:00Z">
        <w:r w:rsidR="00115C2F" w:rsidRPr="009E1049">
          <w:rPr>
            <w:rPrChange w:id="337" w:author="Barnabas Forgo" w:date="2015-04-29T00:20:00Z">
              <w:rPr/>
            </w:rPrChange>
          </w:rPr>
          <w:t xml:space="preserve"> and they are switched </w:t>
        </w:r>
      </w:ins>
      <w:ins w:id="338" w:author="Barnabas Forgo" w:date="2015-04-28T23:45:00Z">
        <w:r w:rsidR="00115C2F" w:rsidRPr="009E1049">
          <w:rPr>
            <w:rPrChange w:id="339" w:author="Barnabas Forgo" w:date="2015-04-29T00:20:00Z">
              <w:rPr/>
            </w:rPrChange>
          </w:rPr>
          <w:t>evenly</w:t>
        </w:r>
      </w:ins>
      <w:ins w:id="340" w:author="Barnabas Forgo" w:date="2015-04-28T23:38:00Z">
        <w:r w:rsidR="004F52D2" w:rsidRPr="009E1049">
          <w:rPr>
            <w:rPrChange w:id="341" w:author="Barnabas Forgo" w:date="2015-04-29T00:20:00Z">
              <w:rPr/>
            </w:rPrChange>
          </w:rPr>
          <w:t xml:space="preserve">. </w:t>
        </w:r>
      </w:ins>
      <w:ins w:id="342" w:author="Barnabas Forgo" w:date="2015-04-28T23:41:00Z">
        <w:r w:rsidR="004F52D2" w:rsidRPr="009E1049">
          <w:rPr>
            <w:rPrChange w:id="343" w:author="Barnabas Forgo" w:date="2015-04-29T00:20:00Z">
              <w:rPr/>
            </w:rPrChange>
          </w:rPr>
          <w:t xml:space="preserve">By definition the CFS algorithm </w:t>
        </w:r>
      </w:ins>
      <w:ins w:id="344" w:author="Barnabas Forgo" w:date="2015-04-28T23:43:00Z">
        <w:r w:rsidR="00115C2F" w:rsidRPr="009E1049">
          <w:rPr>
            <w:rPrChange w:id="345" w:author="Barnabas Forgo" w:date="2015-04-29T00:20:00Z">
              <w:rPr/>
            </w:rPrChange>
          </w:rPr>
          <w:t>doesn’t</w:t>
        </w:r>
      </w:ins>
      <w:ins w:id="346" w:author="Barnabas Forgo" w:date="2015-04-28T23:41:00Z">
        <w:r w:rsidR="004F52D2" w:rsidRPr="009E1049">
          <w:rPr>
            <w:rPrChange w:id="347" w:author="Barnabas Forgo" w:date="2015-04-29T00:20:00Z">
              <w:rPr/>
            </w:rPrChange>
          </w:rPr>
          <w:t xml:space="preserve"> cause processes to starve.</w:t>
        </w:r>
      </w:ins>
      <w:ins w:id="348" w:author="Barnabas Forgo" w:date="2015-04-28T23:57:00Z">
        <w:r w:rsidR="00546FF4" w:rsidRPr="009E1049">
          <w:rPr>
            <w:rPrChange w:id="349" w:author="Barnabas Forgo" w:date="2015-04-29T00:20:00Z">
              <w:rPr/>
            </w:rPrChange>
          </w:rPr>
          <w:t xml:space="preserve"> </w:t>
        </w:r>
      </w:ins>
      <w:ins w:id="350" w:author="Barnabas Forgo" w:date="2015-04-28T23:58:00Z">
        <w:r w:rsidR="00546FF4" w:rsidRPr="009E1049">
          <w:rPr>
            <w:rPrChange w:id="351" w:author="Barnabas Forgo" w:date="2015-04-29T00:20:00Z">
              <w:rPr/>
            </w:rPrChange>
          </w:rPr>
          <w:t>This is done by only assigning timeframes to each process that is equal for same priority processes</w:t>
        </w:r>
      </w:ins>
      <w:ins w:id="352" w:author="Barnabas Forgo" w:date="2015-04-29T00:00:00Z">
        <w:r w:rsidR="00546FF4" w:rsidRPr="009E1049">
          <w:rPr>
            <w:rPrChange w:id="353" w:author="Barnabas Forgo" w:date="2015-04-29T00:20:00Z">
              <w:rPr/>
            </w:rPrChange>
          </w:rPr>
          <w:t xml:space="preserve"> (that is</w:t>
        </w:r>
      </w:ins>
      <w:ins w:id="354" w:author="Barnabas Forgo" w:date="2015-04-29T00:02:00Z">
        <w:r w:rsidR="00546FF4" w:rsidRPr="009E1049">
          <w:rPr>
            <w:rPrChange w:id="355" w:author="Barnabas Forgo" w:date="2015-04-29T00:20:00Z">
              <w:rPr/>
            </w:rPrChange>
          </w:rPr>
          <w:t>,</w:t>
        </w:r>
      </w:ins>
      <w:ins w:id="356" w:author="Barnabas Forgo" w:date="2015-04-29T00:00:00Z">
        <w:r w:rsidR="00546FF4" w:rsidRPr="009E1049">
          <w:rPr>
            <w:rPrChange w:id="357" w:author="Barnabas Forgo" w:date="2015-04-29T00:20:00Z">
              <w:rPr/>
            </w:rPrChange>
          </w:rPr>
          <w:t xml:space="preserve"> if there are 4 processes each process gets 1/4 of the time)</w:t>
        </w:r>
      </w:ins>
      <w:ins w:id="358" w:author="Barnabas Forgo" w:date="2015-04-28T23:58:00Z">
        <w:r w:rsidR="00546FF4" w:rsidRPr="009E1049">
          <w:rPr>
            <w:rPrChange w:id="359" w:author="Barnabas Forgo" w:date="2015-04-29T00:20:00Z">
              <w:rPr/>
            </w:rPrChange>
          </w:rPr>
          <w:t>.</w:t>
        </w:r>
      </w:ins>
      <w:ins w:id="360" w:author="Barnabas Forgo" w:date="2015-04-28T23:41:00Z">
        <w:r w:rsidR="004F52D2" w:rsidRPr="009E1049">
          <w:rPr>
            <w:rPrChange w:id="361" w:author="Barnabas Forgo" w:date="2015-04-29T00:20:00Z">
              <w:rPr/>
            </w:rPrChange>
          </w:rPr>
          <w:t xml:space="preserve"> On the other hand when the priorities are set lower than normal they get less time on the CPU, but they still get some on a constant frequency, therefore not starving them.</w:t>
        </w:r>
      </w:ins>
      <w:bookmarkStart w:id="362" w:name="_GoBack"/>
      <w:bookmarkEnd w:id="362"/>
    </w:p>
    <w:p w:rsidR="004E4E12" w:rsidRPr="009E1049" w:rsidRDefault="004E4E12" w:rsidP="009E1049">
      <w:pPr>
        <w:spacing w:line="263" w:lineRule="auto"/>
        <w:rPr>
          <w:rPrChange w:id="363" w:author="Barnabas Forgo" w:date="2015-04-29T00:20:00Z">
            <w:rPr/>
          </w:rPrChange>
        </w:rPr>
        <w:pPrChange w:id="364" w:author="Barnabas Forgo" w:date="2015-04-29T00:22:00Z">
          <w:pPr/>
        </w:pPrChange>
      </w:pPr>
    </w:p>
    <w:sectPr w:rsidR="004E4E12" w:rsidRPr="009E1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829F1"/>
    <w:multiLevelType w:val="hybridMultilevel"/>
    <w:tmpl w:val="ABF0B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rnabas Forgo">
    <w15:presenceInfo w15:providerId="Windows Live" w15:userId="2e73cf58f67ec2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4A"/>
    <w:rsid w:val="0001524A"/>
    <w:rsid w:val="0005390B"/>
    <w:rsid w:val="000C2DCE"/>
    <w:rsid w:val="000D58FF"/>
    <w:rsid w:val="000F563F"/>
    <w:rsid w:val="00115C2F"/>
    <w:rsid w:val="001B10D1"/>
    <w:rsid w:val="00204B46"/>
    <w:rsid w:val="0023042E"/>
    <w:rsid w:val="00450CFE"/>
    <w:rsid w:val="004561EE"/>
    <w:rsid w:val="004D4304"/>
    <w:rsid w:val="004E4E12"/>
    <w:rsid w:val="004E63B4"/>
    <w:rsid w:val="004F52D2"/>
    <w:rsid w:val="00546FF4"/>
    <w:rsid w:val="005B66A7"/>
    <w:rsid w:val="005D6ABC"/>
    <w:rsid w:val="006C7488"/>
    <w:rsid w:val="006D6657"/>
    <w:rsid w:val="006F26C1"/>
    <w:rsid w:val="00701071"/>
    <w:rsid w:val="00753B3C"/>
    <w:rsid w:val="00774CD2"/>
    <w:rsid w:val="00785E10"/>
    <w:rsid w:val="00796A98"/>
    <w:rsid w:val="007A4DC7"/>
    <w:rsid w:val="00805685"/>
    <w:rsid w:val="00841F59"/>
    <w:rsid w:val="008E07CD"/>
    <w:rsid w:val="00917A7E"/>
    <w:rsid w:val="00925229"/>
    <w:rsid w:val="009518B4"/>
    <w:rsid w:val="009E1049"/>
    <w:rsid w:val="00A22B68"/>
    <w:rsid w:val="00A26A34"/>
    <w:rsid w:val="00A30BEC"/>
    <w:rsid w:val="00A904CE"/>
    <w:rsid w:val="00B04BB8"/>
    <w:rsid w:val="00C97280"/>
    <w:rsid w:val="00D06A24"/>
    <w:rsid w:val="00D746F4"/>
    <w:rsid w:val="00E5245E"/>
    <w:rsid w:val="00E72926"/>
    <w:rsid w:val="00E808CB"/>
    <w:rsid w:val="00EE4152"/>
    <w:rsid w:val="00F45906"/>
    <w:rsid w:val="00F52962"/>
    <w:rsid w:val="00F55884"/>
    <w:rsid w:val="00F64526"/>
    <w:rsid w:val="00F727CC"/>
    <w:rsid w:val="00FA712B"/>
    <w:rsid w:val="00F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257E9-92A0-4393-923E-6CC130AD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lineCode">
    <w:name w:val="Inline Code"/>
    <w:basedOn w:val="Normal"/>
    <w:link w:val="InlineCodeChar"/>
    <w:qFormat/>
    <w:rsid w:val="00785E10"/>
    <w:rPr>
      <w:rFonts w:ascii="Consolas" w:hAnsi="Consolas" w:cs="Consolas"/>
      <w:sz w:val="19"/>
      <w:szCs w:val="19"/>
    </w:rPr>
  </w:style>
  <w:style w:type="character" w:customStyle="1" w:styleId="InlineCodeChar">
    <w:name w:val="Inline Code Char"/>
    <w:basedOn w:val="DefaultParagraphFont"/>
    <w:link w:val="InlineCode"/>
    <w:rsid w:val="00785E10"/>
    <w:rPr>
      <w:rFonts w:ascii="Consolas" w:hAnsi="Consolas" w:cs="Consolas"/>
      <w:sz w:val="19"/>
      <w:szCs w:val="19"/>
    </w:rPr>
  </w:style>
  <w:style w:type="paragraph" w:styleId="ListParagraph">
    <w:name w:val="List Paragraph"/>
    <w:basedOn w:val="Normal"/>
    <w:uiPriority w:val="34"/>
    <w:qFormat/>
    <w:rsid w:val="00EE4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1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Adam David Atkin</dc:creator>
  <cp:lastModifiedBy>Barnabas Forgo</cp:lastModifiedBy>
  <cp:revision>5</cp:revision>
  <dcterms:created xsi:type="dcterms:W3CDTF">2015-04-28T16:02:00Z</dcterms:created>
  <dcterms:modified xsi:type="dcterms:W3CDTF">2015-04-28T22:23:00Z</dcterms:modified>
</cp:coreProperties>
</file>